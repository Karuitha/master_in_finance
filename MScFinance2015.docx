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Book Antiqua" w:hAnsi="Book Antiqua"/>
          <w:b/>
          <w:b/>
          <w:del w:id="0" w:author="Mbuthia" w:date="2015-05-04T04:32:00Z"/>
        </w:rPr>
      </w:pPr>
      <w:r>
        <w:rPr/>
        <w:drawing>
          <wp:inline distT="0" distB="0" distL="0" distR="0">
            <wp:extent cx="2724150" cy="2343150"/>
            <wp:effectExtent l="0" t="0" r="0" b="0"/>
            <wp:docPr id="1" name="Picture 1" descr="G:\remake-logo-kar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make-logo-karuc.png"/>
                    <pic:cNvPicPr>
                      <a:picLocks noChangeAspect="1" noChangeArrowheads="1"/>
                    </pic:cNvPicPr>
                  </pic:nvPicPr>
                  <pic:blipFill>
                    <a:blip r:embed="rId2"/>
                    <a:stretch>
                      <a:fillRect/>
                    </a:stretch>
                  </pic:blipFill>
                  <pic:spPr bwMode="auto">
                    <a:xfrm>
                      <a:off x="0" y="0"/>
                      <a:ext cx="2724150" cy="2343150"/>
                    </a:xfrm>
                    <a:prstGeom prst="rect">
                      <a:avLst/>
                    </a:prstGeom>
                  </pic:spPr>
                </pic:pic>
              </a:graphicData>
            </a:graphic>
          </wp:inline>
        </w:drawing>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sz w:val="40"/>
        </w:rPr>
      </w:pPr>
      <w:r>
        <w:rPr>
          <w:rFonts w:ascii="Book Antiqua" w:hAnsi="Book Antiqua"/>
          <w:b/>
          <w:sz w:val="40"/>
        </w:rPr>
        <w:t xml:space="preserve">KARATINA UNIVERSITY </w:t>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sz w:val="42"/>
        </w:rPr>
      </w:pPr>
      <w:r>
        <w:rPr>
          <w:rFonts w:ascii="Book Antiqua" w:hAnsi="Book Antiqua"/>
          <w:b/>
          <w:sz w:val="42"/>
        </w:rPr>
        <w:t>SCHOOL OF BUSINESS</w:t>
      </w:r>
    </w:p>
    <w:p>
      <w:pPr>
        <w:pStyle w:val="Normal"/>
        <w:spacing w:lineRule="auto" w:line="240"/>
        <w:jc w:val="center"/>
        <w:rPr>
          <w:rFonts w:ascii="Book Antiqua" w:hAnsi="Book Antiqua"/>
          <w:b/>
          <w:b/>
          <w:sz w:val="42"/>
        </w:rPr>
      </w:pPr>
      <w:r>
        <w:rPr>
          <w:rFonts w:ascii="Book Antiqua" w:hAnsi="Book Antiqua"/>
          <w:b/>
          <w:sz w:val="42"/>
        </w:rPr>
      </w:r>
    </w:p>
    <w:p>
      <w:pPr>
        <w:pStyle w:val="Normal"/>
        <w:spacing w:lineRule="auto" w:line="240"/>
        <w:jc w:val="center"/>
        <w:rPr>
          <w:rFonts w:ascii="Book Antiqua" w:hAnsi="Book Antiqua"/>
          <w:b/>
          <w:b/>
          <w:sz w:val="42"/>
        </w:rPr>
      </w:pPr>
      <w:r>
        <w:rPr>
          <w:rFonts w:ascii="Book Antiqua" w:hAnsi="Book Antiqua"/>
          <w:b/>
          <w:sz w:val="42"/>
        </w:rPr>
        <w:t xml:space="preserve">DEPARTMENT OF BUSINESS AND ENTREPRENEURSHIP </w:t>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sz w:val="40"/>
          <w:szCs w:val="40"/>
        </w:rPr>
      </w:pPr>
      <w:r>
        <w:rPr>
          <w:rFonts w:ascii="Book Antiqua" w:hAnsi="Book Antiqua"/>
          <w:b/>
          <w:sz w:val="40"/>
          <w:szCs w:val="40"/>
        </w:rPr>
        <w:t xml:space="preserve">MASTER OF SCIENCE IN FINANCE    </w:t>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sz w:val="40"/>
          <w:szCs w:val="40"/>
        </w:rPr>
      </w:pPr>
      <w:r>
        <w:rPr>
          <w:rFonts w:ascii="Book Antiqua" w:hAnsi="Book Antiqua"/>
          <w:b/>
          <w:sz w:val="40"/>
          <w:szCs w:val="40"/>
        </w:rPr>
        <w:t>CURRICULUM</w:t>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rPr>
      </w:pPr>
      <w:r>
        <w:rPr>
          <w:rFonts w:ascii="Book Antiqua" w:hAnsi="Book Antiqua"/>
          <w:b/>
        </w:rPr>
      </w:r>
    </w:p>
    <w:p>
      <w:pPr>
        <w:pStyle w:val="Normal"/>
        <w:spacing w:lineRule="auto" w:line="240"/>
        <w:jc w:val="center"/>
        <w:rPr>
          <w:rFonts w:ascii="Book Antiqua" w:hAnsi="Book Antiqua"/>
          <w:b/>
          <w:b/>
        </w:rPr>
      </w:pPr>
      <w:r>
        <w:rPr>
          <w:rFonts w:ascii="Book Antiqua" w:hAnsi="Book Antiqua"/>
          <w:b/>
        </w:rPr>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pStyle w:val="Normal"/>
        <w:spacing w:lineRule="auto" w:line="240"/>
        <w:jc w:val="center"/>
        <w:rPr>
          <w:rFonts w:ascii="Book Antiqua" w:hAnsi="Book Antiqua"/>
          <w:b/>
          <w:b/>
        </w:rPr>
      </w:pPr>
      <w:r>
        <mc:AlternateContent>
          <mc:Choice Requires="wps">
            <w:drawing>
              <wp:anchor behindDoc="0" distT="0" distB="0" distL="0" distR="0" simplePos="0" locked="0" layoutInCell="0" allowOverlap="1" relativeHeight="3" wp14:anchorId="2EED9F65">
                <wp:simplePos x="0" y="0"/>
                <wp:positionH relativeFrom="column">
                  <wp:posOffset>4443730</wp:posOffset>
                </wp:positionH>
                <wp:positionV relativeFrom="paragraph">
                  <wp:posOffset>1229995</wp:posOffset>
                </wp:positionV>
                <wp:extent cx="2377440" cy="266065"/>
                <wp:effectExtent l="0" t="0" r="3810" b="0"/>
                <wp:wrapNone/>
                <wp:docPr id="2" name="Text Box 2"/>
                <a:graphic xmlns:a="http://schemas.openxmlformats.org/drawingml/2006/main">
                  <a:graphicData uri="http://schemas.microsoft.com/office/word/2010/wordprocessingShape">
                    <wps:wsp>
                      <wps:cNvSpPr/>
                      <wps:spPr>
                        <a:xfrm>
                          <a:off x="0" y="0"/>
                          <a:ext cx="2376720" cy="265320"/>
                        </a:xfrm>
                        <a:prstGeom prst="rect">
                          <a:avLst/>
                        </a:prstGeom>
                        <a:solidFill>
                          <a:srgbClr val="ffffff"/>
                        </a:solidFill>
                        <a:ln w="0">
                          <a:noFill/>
                        </a:ln>
                      </wps:spPr>
                      <wps:style>
                        <a:lnRef idx="0"/>
                        <a:fillRef idx="0"/>
                        <a:effectRef idx="0"/>
                        <a:fontRef idx="minor"/>
                      </wps:style>
                      <wps:txbx>
                        <w:txbxContent>
                          <w:p>
                            <w:pPr>
                              <w:pStyle w:val="FrameContents"/>
                              <w:rPr/>
                            </w:pPr>
                            <w:r>
                              <w:rPr/>
                            </w:r>
                          </w:p>
                        </w:txbxContent>
                      </wps:txbx>
                      <wps:bodyPr upright="1">
                        <a:spAutoFit/>
                      </wps:bodyPr>
                    </wps:wsp>
                  </a:graphicData>
                </a:graphic>
                <wp14:sizeRelH relativeFrom="margin">
                  <wp14:pctWidth>40000</wp14:pctWidth>
                </wp14:sizeRelH>
                <wp14:sizeRelV relativeFrom="margin">
                  <wp14:pctHeight>20000</wp14:pctHeight>
                </wp14:sizeRelV>
              </wp:anchor>
            </w:drawing>
          </mc:Choice>
          <mc:Fallback>
            <w:pict>
              <v:rect id="shape_0" ID="Text Box 2" path="m0,0l-2147483645,0l-2147483645,-2147483646l0,-2147483646xe" fillcolor="white" stroked="f" style="position:absolute;margin-left:349.9pt;margin-top:96.85pt;width:187.1pt;height:20.85pt;mso-wrap-style:none;v-text-anchor:middle" wp14:anchorId="2EED9F65">
                <v:fill o:detectmouseclick="t" type="solid" color2="black"/>
                <v:stroke color="#3465a4" joinstyle="round" endcap="flat"/>
                <v:textbox>
                  <w:txbxContent>
                    <w:p>
                      <w:pPr>
                        <w:pStyle w:val="FrameContents"/>
                        <w:rPr/>
                      </w:pPr>
                      <w:r>
                        <w:rPr/>
                      </w:r>
                    </w:p>
                  </w:txbxContent>
                </v:textbox>
                <w10:wrap type="none"/>
              </v:rect>
            </w:pict>
          </mc:Fallback>
        </mc:AlternateContent>
      </w:r>
      <w:r>
        <w:rPr>
          <w:rFonts w:ascii="Book Antiqua" w:hAnsi="Book Antiqua"/>
          <w:b/>
        </w:rPr>
        <w:t>2015</w:t>
      </w:r>
    </w:p>
    <w:p>
      <w:pPr>
        <w:pStyle w:val="Normal"/>
        <w:numPr>
          <w:ilvl w:val="0"/>
          <w:numId w:val="0"/>
        </w:numPr>
        <w:spacing w:lineRule="auto" w:line="240" w:before="0" w:after="120"/>
        <w:jc w:val="center"/>
        <w:outlineLvl w:val="1"/>
        <w:rPr>
          <w:rFonts w:eastAsia="Calibri"/>
          <w:b/>
          <w:b/>
          <w:lang w:val="x-none" w:eastAsia="en-GB"/>
        </w:rPr>
      </w:pPr>
      <w:bookmarkStart w:id="0" w:name="_Toc345584171"/>
      <w:r>
        <w:rPr>
          <w:rFonts w:eastAsia="Calibri"/>
          <w:b/>
          <w:lang w:val="x-none"/>
        </w:rPr>
        <w:t>Vision</w:t>
      </w:r>
      <w:bookmarkEnd w:id="0"/>
    </w:p>
    <w:p>
      <w:pPr>
        <w:pStyle w:val="Normal"/>
        <w:spacing w:lineRule="auto" w:line="276" w:before="0" w:after="200"/>
        <w:ind w:left="240" w:hanging="0"/>
        <w:jc w:val="center"/>
        <w:rPr>
          <w:rFonts w:eastAsia="Calibri"/>
          <w:lang w:eastAsia="en-GB"/>
        </w:rPr>
      </w:pPr>
      <w:r>
        <w:rPr>
          <w:rFonts w:eastAsia="Calibri"/>
          <w:b/>
          <w:lang w:eastAsia="en-GB"/>
        </w:rPr>
        <w:br/>
      </w:r>
      <w:r>
        <w:rPr>
          <w:rFonts w:eastAsia="Calibri"/>
          <w:lang w:eastAsia="en-GB"/>
        </w:rPr>
        <w:t>To be a University of global excellence, meeting the dynamic needs and development of society</w:t>
      </w:r>
    </w:p>
    <w:p>
      <w:pPr>
        <w:pStyle w:val="Normal"/>
        <w:spacing w:lineRule="auto" w:line="276" w:before="0" w:after="200"/>
        <w:ind w:left="240" w:hanging="0"/>
        <w:jc w:val="center"/>
        <w:rPr>
          <w:rFonts w:eastAsia="Calibri"/>
          <w:lang w:eastAsia="en-GB"/>
        </w:rPr>
      </w:pPr>
      <w:r>
        <w:rPr>
          <w:rFonts w:eastAsia="Calibri"/>
          <w:lang w:eastAsia="en-GB"/>
        </w:rPr>
      </w:r>
      <w:bookmarkStart w:id="1" w:name="_Toc345584172"/>
      <w:bookmarkStart w:id="2" w:name="_Toc345584172"/>
    </w:p>
    <w:p>
      <w:pPr>
        <w:pStyle w:val="Normal"/>
        <w:numPr>
          <w:ilvl w:val="0"/>
          <w:numId w:val="0"/>
        </w:numPr>
        <w:spacing w:lineRule="auto" w:line="276" w:before="0" w:after="200"/>
        <w:ind w:left="240" w:hanging="0"/>
        <w:jc w:val="center"/>
        <w:outlineLvl w:val="1"/>
        <w:rPr>
          <w:rFonts w:eastAsia="Calibri"/>
          <w:b/>
          <w:b/>
          <w:lang w:eastAsia="en-GB"/>
        </w:rPr>
      </w:pPr>
      <w:r>
        <w:rPr>
          <w:rFonts w:eastAsia="Calibri"/>
          <w:b/>
          <w:lang w:eastAsia="en-GB"/>
        </w:rPr>
      </w:r>
    </w:p>
    <w:p>
      <w:pPr>
        <w:pStyle w:val="Normal"/>
        <w:numPr>
          <w:ilvl w:val="0"/>
          <w:numId w:val="0"/>
        </w:numPr>
        <w:spacing w:lineRule="auto" w:line="276" w:before="0" w:after="200"/>
        <w:ind w:left="240" w:hanging="0"/>
        <w:jc w:val="center"/>
        <w:outlineLvl w:val="1"/>
        <w:rPr>
          <w:rFonts w:eastAsia="Calibri"/>
          <w:b/>
          <w:b/>
          <w:lang w:eastAsia="en-GB"/>
        </w:rPr>
      </w:pPr>
      <w:bookmarkStart w:id="3" w:name="_Toc345584172"/>
      <w:r>
        <w:rPr>
          <w:rFonts w:eastAsia="Calibri"/>
          <w:b/>
          <w:lang w:eastAsia="en-GB"/>
        </w:rPr>
        <w:t>Mission</w:t>
      </w:r>
      <w:bookmarkEnd w:id="3"/>
    </w:p>
    <w:p>
      <w:pPr>
        <w:pStyle w:val="Normal"/>
        <w:shd w:val="clear" w:color="auto" w:fill="FFFFFF"/>
        <w:spacing w:lineRule="auto" w:line="240" w:before="120" w:after="200"/>
        <w:jc w:val="center"/>
        <w:rPr>
          <w:rFonts w:eastAsia="Calibri"/>
          <w:lang w:eastAsia="en-GB"/>
        </w:rPr>
      </w:pPr>
      <w:r>
        <w:rPr>
          <w:rFonts w:eastAsia="Calibri"/>
          <w:lang w:eastAsia="en-GB"/>
        </w:rPr>
        <w:t>To conserve, create and disseminate knowledge through, training, research, innovation and community outreach</w:t>
      </w:r>
    </w:p>
    <w:p>
      <w:pPr>
        <w:pStyle w:val="Normal"/>
        <w:numPr>
          <w:ilvl w:val="0"/>
          <w:numId w:val="0"/>
        </w:numPr>
        <w:spacing w:lineRule="auto" w:line="276" w:before="0" w:after="200"/>
        <w:ind w:left="240" w:hanging="0"/>
        <w:jc w:val="center"/>
        <w:outlineLvl w:val="1"/>
        <w:rPr>
          <w:rFonts w:eastAsia="Calibri"/>
          <w:b/>
          <w:b/>
          <w:lang w:eastAsia="en-GB"/>
        </w:rPr>
      </w:pPr>
      <w:r>
        <w:rPr>
          <w:rFonts w:eastAsia="Calibri"/>
          <w:b/>
          <w:lang w:eastAsia="en-GB"/>
        </w:rPr>
      </w:r>
      <w:bookmarkStart w:id="4" w:name="_Toc345584173"/>
      <w:bookmarkStart w:id="5" w:name="_Toc345584173"/>
      <w:bookmarkEnd w:id="5"/>
    </w:p>
    <w:p>
      <w:pPr>
        <w:pStyle w:val="Normal"/>
        <w:numPr>
          <w:ilvl w:val="0"/>
          <w:numId w:val="0"/>
        </w:numPr>
        <w:spacing w:lineRule="auto" w:line="276" w:before="0" w:after="200"/>
        <w:ind w:left="240" w:hanging="0"/>
        <w:jc w:val="center"/>
        <w:outlineLvl w:val="1"/>
        <w:rPr>
          <w:rFonts w:eastAsia="Calibri"/>
          <w:b/>
          <w:b/>
          <w:lang w:eastAsia="en-GB"/>
        </w:rPr>
      </w:pPr>
      <w:bookmarkStart w:id="6" w:name="_Toc345584173"/>
      <w:bookmarkStart w:id="7" w:name="_Toc345584175"/>
      <w:bookmarkEnd w:id="6"/>
      <w:r>
        <w:rPr>
          <w:rFonts w:eastAsia="Calibri"/>
          <w:b/>
          <w:lang w:eastAsia="en-GB"/>
        </w:rPr>
        <w:t>Core Values</w:t>
      </w:r>
      <w:bookmarkEnd w:id="7"/>
    </w:p>
    <w:p>
      <w:pPr>
        <w:pStyle w:val="Normal"/>
        <w:spacing w:lineRule="auto" w:line="240"/>
        <w:jc w:val="center"/>
        <w:rPr>
          <w:rFonts w:eastAsia="Calibri"/>
          <w:lang w:eastAsia="en-GB"/>
        </w:rPr>
      </w:pPr>
      <w:r>
        <w:rPr>
          <w:rFonts w:eastAsia="Calibri"/>
          <w:lang w:eastAsia="en-GB"/>
        </w:rPr>
        <w:t>Equity</w:t>
        <w:br/>
        <w:t>Teamwork</w:t>
      </w:r>
    </w:p>
    <w:p>
      <w:pPr>
        <w:pStyle w:val="Normal"/>
        <w:spacing w:lineRule="auto" w:line="240"/>
        <w:jc w:val="center"/>
        <w:rPr>
          <w:rFonts w:eastAsia="Calibri"/>
          <w:lang w:eastAsia="en-GB"/>
        </w:rPr>
      </w:pPr>
      <w:r>
        <w:rPr>
          <w:rFonts w:eastAsia="Calibri"/>
          <w:lang w:eastAsia="en-GB"/>
        </w:rPr>
        <w:t>Meritocracy</w:t>
        <w:br/>
        <w:t>Academic Freedom</w:t>
        <w:br/>
        <w:t>Accountability</w:t>
        <w:br/>
        <w:t>Excellence</w:t>
      </w:r>
    </w:p>
    <w:p>
      <w:pPr>
        <w:pStyle w:val="Normal"/>
        <w:spacing w:lineRule="auto" w:line="240"/>
        <w:jc w:val="center"/>
        <w:rPr>
          <w:rFonts w:eastAsia="Calibri"/>
          <w:lang w:eastAsia="en-GB"/>
        </w:rPr>
      </w:pPr>
      <w:r>
        <w:rPr>
          <w:rFonts w:eastAsia="Calibri"/>
          <w:lang w:eastAsia="en-GB"/>
        </w:rPr>
        <w:t>Probity</w:t>
      </w:r>
    </w:p>
    <w:p>
      <w:pPr>
        <w:pStyle w:val="Normal"/>
        <w:shd w:val="clear" w:color="auto" w:fill="FFFFFF"/>
        <w:spacing w:lineRule="auto" w:line="240"/>
        <w:rPr>
          <w:rFonts w:eastAsia="Calibri"/>
        </w:rPr>
      </w:pPr>
      <w:r>
        <w:rPr>
          <w:rFonts w:eastAsia="Calibri"/>
        </w:rPr>
      </w:r>
    </w:p>
    <w:p>
      <w:pPr>
        <w:pStyle w:val="Normal"/>
        <w:shd w:val="clear" w:color="auto" w:fill="FFFFFF"/>
        <w:spacing w:lineRule="auto" w:line="240"/>
        <w:rPr>
          <w:rFonts w:eastAsia="Calibri"/>
        </w:rPr>
      </w:pPr>
      <w:r>
        <w:rPr>
          <w:rFonts w:eastAsia="Calibri"/>
        </w:rPr>
      </w:r>
    </w:p>
    <w:p>
      <w:pPr>
        <w:pStyle w:val="Normal"/>
        <w:shd w:val="clear" w:color="auto" w:fill="FFFFFF"/>
        <w:spacing w:lineRule="auto" w:line="240"/>
        <w:rPr>
          <w:rFonts w:eastAsia="Calibri"/>
        </w:rPr>
      </w:pPr>
      <w:r>
        <w:rPr>
          <w:rFonts w:eastAsia="Calibri"/>
        </w:rPr>
      </w:r>
    </w:p>
    <w:p>
      <w:pPr>
        <w:pStyle w:val="Normal"/>
        <w:shd w:val="clear" w:color="auto" w:fill="FFFFFF"/>
        <w:spacing w:lineRule="auto" w:line="240"/>
        <w:rPr>
          <w:rFonts w:eastAsia="Calibri"/>
        </w:rPr>
      </w:pPr>
      <w:r>
        <w:rPr>
          <w:rFonts w:eastAsia="Calibri"/>
        </w:rPr>
      </w:r>
    </w:p>
    <w:p>
      <w:pPr>
        <w:pStyle w:val="Normal"/>
        <w:numPr>
          <w:ilvl w:val="0"/>
          <w:numId w:val="0"/>
        </w:numPr>
        <w:spacing w:lineRule="auto" w:line="240" w:before="0" w:after="120"/>
        <w:outlineLvl w:val="1"/>
        <w:rPr>
          <w:rFonts w:eastAsia="Calibri"/>
          <w:b/>
          <w:b/>
          <w:lang w:val="x-none" w:eastAsia="en-GB"/>
        </w:rPr>
      </w:pPr>
      <w:bookmarkStart w:id="8" w:name="_Toc345584176"/>
      <w:r>
        <w:rPr>
          <w:rFonts w:eastAsia="Calibri"/>
          <w:b/>
          <w:lang w:val="x-none" w:eastAsia="en-GB"/>
        </w:rPr>
        <w:t>The Philosophy of the University</w:t>
      </w:r>
      <w:bookmarkEnd w:id="8"/>
    </w:p>
    <w:p>
      <w:pPr>
        <w:pStyle w:val="Normal"/>
        <w:shd w:val="clear" w:color="auto" w:fill="FFFFFF"/>
        <w:spacing w:lineRule="auto" w:line="240" w:before="120" w:after="200"/>
        <w:rPr>
          <w:rFonts w:eastAsia="Calibri"/>
        </w:rPr>
      </w:pPr>
      <w:r>
        <w:rPr>
          <w:rFonts w:eastAsia="Calibri"/>
          <w:lang w:eastAsia="en-GB"/>
        </w:rPr>
        <w:t xml:space="preserve">Karatina University seeks to create networks that provide an environment </w:t>
      </w:r>
      <w:r>
        <w:rPr>
          <w:rFonts w:eastAsia="Calibri"/>
        </w:rPr>
        <w:t xml:space="preserve">that integrates disparate disciplines to conserve, create and disseminate knowledge that promotes development in a dynamic and developing society passionate in community outreach, research and innovation. </w:t>
      </w:r>
    </w:p>
    <w:p>
      <w:pPr>
        <w:pStyle w:val="Normal"/>
        <w:shd w:val="clear" w:color="auto" w:fill="FFFFFF"/>
        <w:spacing w:lineRule="auto" w:line="240" w:before="120" w:after="200"/>
        <w:rPr>
          <w:rFonts w:eastAsia="Calibri"/>
          <w:lang w:eastAsia="en-GB"/>
        </w:rPr>
      </w:pPr>
      <w:r>
        <w:rPr>
          <w:rFonts w:eastAsia="Calibri"/>
        </w:rPr>
        <w:t>The University shall strive to develop programmes that will nurture leadership skills and innovation in all its graduates as well as enable them interact with the world wide community and contributing towards the development of solutions to a broad range of environmental, economics, entrepreneurial, social and scientific issues. This shall be facilitated by encouraging intellectual rigor that shall respect academic freedom and provide the necessary capacity needed by members of the University.</w:t>
      </w:r>
    </w:p>
    <w:p>
      <w:pPr>
        <w:pStyle w:val="Normal"/>
        <w:spacing w:lineRule="auto" w:line="259" w:before="0" w:after="160"/>
        <w:rPr>
          <w:rFonts w:ascii="Book Antiqua" w:hAnsi="Book Antiqua" w:eastAsia="Calibri"/>
        </w:rPr>
      </w:pPr>
      <w:r>
        <w:rPr>
          <w:rFonts w:eastAsia="Calibri" w:ascii="Book Antiqua" w:hAnsi="Book Antiqua"/>
        </w:rPr>
      </w:r>
      <w:r>
        <w:br w:type="page"/>
      </w:r>
    </w:p>
    <w:p>
      <w:pPr>
        <w:pStyle w:val="NoSpacing"/>
        <w:jc w:val="both"/>
        <w:rPr>
          <w:rFonts w:ascii="Book Antiqua" w:hAnsi="Book Antiqua"/>
          <w:sz w:val="24"/>
          <w:szCs w:val="24"/>
        </w:rPr>
      </w:pPr>
      <w:r>
        <w:rPr>
          <w:rFonts w:ascii="Book Antiqua" w:hAnsi="Book Antiqua"/>
          <w:sz w:val="24"/>
          <w:szCs w:val="24"/>
        </w:rPr>
      </w:r>
    </w:p>
    <w:p>
      <w:pPr>
        <w:pStyle w:val="NoSpacing"/>
        <w:jc w:val="both"/>
        <w:rPr>
          <w:rFonts w:ascii="Book Antiqua" w:hAnsi="Book Antiqua"/>
          <w:sz w:val="24"/>
          <w:szCs w:val="24"/>
        </w:rPr>
      </w:pPr>
      <w:r>
        <w:rPr>
          <w:rFonts w:ascii="Book Antiqua" w:hAnsi="Book Antiqua"/>
          <w:sz w:val="24"/>
          <w:szCs w:val="24"/>
        </w:rPr>
      </w:r>
    </w:p>
    <w:p>
      <w:pPr>
        <w:pStyle w:val="Normal"/>
        <w:keepNext w:val="true"/>
        <w:keepLines/>
        <w:numPr>
          <w:ilvl w:val="0"/>
          <w:numId w:val="0"/>
        </w:numPr>
        <w:spacing w:lineRule="auto" w:line="240"/>
        <w:outlineLvl w:val="0"/>
        <w:rPr>
          <w:b/>
          <w:b/>
          <w:bCs/>
          <w:caps/>
          <w:color w:val="000000"/>
          <w:lang w:val="x-none" w:eastAsia="x-none"/>
        </w:rPr>
      </w:pPr>
      <w:r>
        <w:rPr>
          <w:b/>
          <w:bCs/>
          <w:caps/>
          <w:color w:val="000000"/>
          <w:lang w:val="x-none" w:eastAsia="x-none"/>
        </w:rPr>
        <w:t>1.0 Preamble</w:t>
      </w:r>
    </w:p>
    <w:p>
      <w:pPr>
        <w:pStyle w:val="Normal"/>
        <w:spacing w:lineRule="auto" w:line="276" w:before="0" w:after="200"/>
        <w:rPr>
          <w:rFonts w:eastAsia="Calibri"/>
          <w:szCs w:val="22"/>
        </w:rPr>
      </w:pPr>
      <w:r>
        <w:rPr>
          <w:rFonts w:eastAsia="Calibri"/>
          <w:szCs w:val="22"/>
        </w:rPr>
        <w:t xml:space="preserve">Capital is a key factor of production which is responsible for activating the other three: labour, entrepreneurship and land. Capital requires to be harnessed and used thriftily so that the objectives of individuals, households, firms or state are accomplished. Knowledge in finance and investment  is essential in delivering this critical role. This program is intent on initiating young minds to the practice of finance and investment who in turn will become professional who can be trusted with taking care of capital resources for this generation and for posterity. It is expected by learning the art and the skills of financial management and investment, the learners will not only display those skills in organisation practice but also exude confidence and integrity in protecting resources bestowed to them in trust.   To practitioners, the program will enhance current capacity while aligning their experiences to contemporary global practices. This program will also sharpen minds towards research orientation and seeking innovative solution in the realms of finance and investment.  </w:t>
      </w:r>
    </w:p>
    <w:p>
      <w:pPr>
        <w:pStyle w:val="Normal"/>
        <w:spacing w:lineRule="auto" w:line="276" w:before="0" w:after="200"/>
        <w:rPr>
          <w:rFonts w:eastAsia="Calibri"/>
        </w:rPr>
      </w:pPr>
      <w:r>
        <w:rPr>
          <w:rFonts w:eastAsia="Calibri"/>
        </w:rPr>
        <w:t xml:space="preserve">This programme is suitable for professionals who wish to develop knowledge, understanding and financial management and investment skills. It is expected that financial planners, fund managers, financial analysts, portfolio managers and resource mobilisers among others will be borne by undertaking this program.  Analytical skills which are an essential asset for this training will be inculcated. Contact with industry will also be encouraged in this program so that learners can contextualise the knowledge acquired in class in real life work environment. Over and above this, the programme aims at developing managerial skills enabling organizational and contextual linkage to other functional areas within an organisation or an economy. Finanly this program is expected to create a critical mass of experts who can readily support a robust financial system locally of globally. </w:t>
      </w:r>
    </w:p>
    <w:p>
      <w:pPr>
        <w:pStyle w:val="Normal"/>
        <w:numPr>
          <w:ilvl w:val="0"/>
          <w:numId w:val="0"/>
        </w:numPr>
        <w:spacing w:lineRule="auto" w:line="240"/>
        <w:outlineLvl w:val="1"/>
        <w:rPr>
          <w:b/>
          <w:b/>
        </w:rPr>
      </w:pPr>
      <w:r>
        <w:rPr>
          <w:b/>
        </w:rPr>
        <w:t>1.1 Title of the Programme</w:t>
      </w:r>
    </w:p>
    <w:p>
      <w:pPr>
        <w:pStyle w:val="Normal"/>
        <w:spacing w:lineRule="auto" w:line="240"/>
        <w:rPr/>
      </w:pPr>
      <w:r>
        <w:rPr/>
        <w:t xml:space="preserve">The programme shall be known as Bachelor of Science In Finance and Investment </w:t>
      </w:r>
    </w:p>
    <w:p>
      <w:pPr>
        <w:pStyle w:val="Normal"/>
        <w:spacing w:lineRule="auto" w:line="240"/>
        <w:rPr/>
      </w:pPr>
      <w:r>
        <w:rPr/>
      </w:r>
    </w:p>
    <w:p>
      <w:pPr>
        <w:pStyle w:val="Normal"/>
        <w:spacing w:lineRule="auto" w:line="240"/>
        <w:rPr>
          <w:b/>
          <w:b/>
        </w:rPr>
      </w:pPr>
      <w:r>
        <w:rPr>
          <w:b/>
        </w:rPr>
        <w:t>1.2 Philosophy of the Programme</w:t>
      </w:r>
    </w:p>
    <w:p>
      <w:pPr>
        <w:pStyle w:val="Normal"/>
        <w:spacing w:lineRule="auto" w:line="240" w:before="0" w:after="200"/>
        <w:rPr>
          <w:rFonts w:eastAsia="Calibri"/>
        </w:rPr>
      </w:pPr>
      <w:r>
        <w:rPr>
          <w:rFonts w:eastAsia="Calibri"/>
        </w:rPr>
        <w:t xml:space="preserve">Financial systems are becoming increasingly complex entities which require incisive knowledge and innovative minds to manage which this programme commits to produce. </w:t>
      </w:r>
    </w:p>
    <w:p>
      <w:pPr>
        <w:pStyle w:val="Normal"/>
        <w:numPr>
          <w:ilvl w:val="0"/>
          <w:numId w:val="0"/>
        </w:numPr>
        <w:spacing w:lineRule="auto" w:line="240" w:before="0" w:after="120"/>
        <w:outlineLvl w:val="1"/>
        <w:rPr>
          <w:rFonts w:eastAsia="Calibri"/>
          <w:b/>
          <w:b/>
          <w:lang w:val="x-none"/>
        </w:rPr>
      </w:pPr>
      <w:r>
        <w:rPr>
          <w:rFonts w:eastAsia="Calibri"/>
          <w:b/>
          <w:lang w:val="x-none"/>
        </w:rPr>
        <w:t>1.3 Rationale of the Programme</w:t>
      </w:r>
    </w:p>
    <w:p>
      <w:pPr>
        <w:pStyle w:val="Normal"/>
        <w:spacing w:lineRule="auto" w:line="276"/>
        <w:rPr>
          <w:rFonts w:eastAsia="Calibri"/>
          <w:color w:val="333333"/>
        </w:rPr>
      </w:pPr>
      <w:r>
        <w:rPr>
          <w:rFonts w:eastAsia="Calibri"/>
          <w:color w:val="333333"/>
        </w:rPr>
        <w:t>Economics as we know it has evolved into a solid area and specialisation of study in finance and investment management. This knowledge is required to create practitioners who are capable of understanding the financial system and analysing its various components to produce information as a basis of providing guidance on sound financial decisions towards timely the implementation of   the Kenya Vision 2030 and enhancing Kenya’s position as the regions financial hub.</w:t>
      </w:r>
    </w:p>
    <w:p>
      <w:pPr>
        <w:pStyle w:val="Normal"/>
        <w:spacing w:lineRule="auto" w:line="276"/>
        <w:rPr>
          <w:rFonts w:eastAsia="Calibri"/>
          <w:color w:val="333333"/>
        </w:rPr>
      </w:pPr>
      <w:r>
        <w:rPr>
          <w:rFonts w:eastAsia="Calibri"/>
          <w:color w:val="333333"/>
        </w:rPr>
      </w:r>
    </w:p>
    <w:p>
      <w:pPr>
        <w:pStyle w:val="Normal"/>
        <w:numPr>
          <w:ilvl w:val="0"/>
          <w:numId w:val="0"/>
        </w:numPr>
        <w:spacing w:lineRule="auto" w:line="240" w:before="0" w:after="120"/>
        <w:outlineLvl w:val="1"/>
        <w:rPr>
          <w:rFonts w:eastAsia="Calibri"/>
          <w:b/>
          <w:b/>
          <w:lang w:val="x-none"/>
        </w:rPr>
      </w:pPr>
      <w:r>
        <w:rPr>
          <w:rFonts w:eastAsia="Calibri"/>
          <w:b/>
        </w:rPr>
        <w:t xml:space="preserve">1.4 </w:t>
      </w:r>
      <w:r>
        <w:rPr>
          <w:rFonts w:eastAsia="Calibri"/>
          <w:b/>
          <w:lang w:val="x-none"/>
        </w:rPr>
        <w:t>Programme Goal</w:t>
      </w:r>
    </w:p>
    <w:p>
      <w:pPr>
        <w:pStyle w:val="Normal"/>
        <w:spacing w:lineRule="auto" w:line="240"/>
        <w:rPr>
          <w:rFonts w:eastAsia="Calibri"/>
        </w:rPr>
      </w:pPr>
      <w:r>
        <w:rPr>
          <w:rFonts w:eastAsia="Calibri"/>
          <w:color w:val="333333"/>
        </w:rPr>
        <w:t xml:space="preserve">The overall objective of the programme is to </w:t>
      </w:r>
      <w:r>
        <w:rPr>
          <w:rFonts w:eastAsia="Calibri"/>
        </w:rPr>
        <w:t>develop knowledge, business technical and analytical skills accompanied by requisite attitudes in the field of finance and investment management.</w:t>
      </w:r>
    </w:p>
    <w:p>
      <w:pPr>
        <w:pStyle w:val="Normal"/>
        <w:spacing w:lineRule="auto" w:line="240"/>
        <w:rPr>
          <w:rFonts w:eastAsia="Calibri"/>
          <w:color w:val="333333"/>
        </w:rPr>
      </w:pPr>
      <w:r>
        <w:rPr>
          <w:rFonts w:eastAsia="Calibri"/>
        </w:rPr>
        <w:t xml:space="preserve"> </w:t>
      </w:r>
    </w:p>
    <w:p>
      <w:pPr>
        <w:pStyle w:val="Normal"/>
        <w:numPr>
          <w:ilvl w:val="0"/>
          <w:numId w:val="0"/>
        </w:numPr>
        <w:spacing w:lineRule="auto" w:line="240" w:before="0" w:after="120"/>
        <w:outlineLvl w:val="1"/>
        <w:rPr>
          <w:rFonts w:eastAsia="Calibri"/>
          <w:b/>
          <w:b/>
          <w:lang w:val="x-none"/>
        </w:rPr>
      </w:pPr>
      <w:bookmarkStart w:id="9" w:name="_Toc352709768"/>
      <w:bookmarkStart w:id="10" w:name="_Toc99693490"/>
      <w:r>
        <w:rPr>
          <w:rFonts w:eastAsia="Calibri"/>
          <w:b/>
        </w:rPr>
        <w:t>1.</w:t>
      </w:r>
      <w:r>
        <w:rPr>
          <w:rFonts w:eastAsia="Calibri"/>
          <w:b/>
          <w:lang w:val="x-none"/>
        </w:rPr>
        <w:t>5</w:t>
      </w:r>
      <w:r>
        <w:rPr>
          <w:rFonts w:eastAsia="Calibri"/>
          <w:b/>
        </w:rPr>
        <w:t xml:space="preserve"> Expected </w:t>
      </w:r>
      <w:r>
        <w:rPr>
          <w:rFonts w:eastAsia="Calibri"/>
          <w:b/>
          <w:lang w:val="x-none"/>
        </w:rPr>
        <w:t>Learning Outcomes</w:t>
      </w:r>
      <w:bookmarkEnd w:id="9"/>
      <w:bookmarkEnd w:id="10"/>
    </w:p>
    <w:p>
      <w:pPr>
        <w:pStyle w:val="Normal"/>
        <w:rPr>
          <w:rFonts w:eastAsia="Calibri"/>
        </w:rPr>
      </w:pPr>
      <w:r>
        <w:rPr>
          <w:rFonts w:eastAsia="Calibri"/>
        </w:rPr>
        <w:t>At the end of the programme the learner will be expected to;</w:t>
      </w:r>
    </w:p>
    <w:p>
      <w:pPr>
        <w:pStyle w:val="Normal"/>
        <w:numPr>
          <w:ilvl w:val="0"/>
          <w:numId w:val="2"/>
        </w:numPr>
        <w:spacing w:lineRule="auto" w:line="276" w:before="0" w:after="200"/>
        <w:rPr>
          <w:rFonts w:eastAsia="Calibri"/>
        </w:rPr>
      </w:pPr>
      <w:r>
        <w:rPr>
          <w:rFonts w:eastAsia="Calibri"/>
        </w:rPr>
        <w:t>Guide corporate financial decisions towards wealth maximization.</w:t>
      </w:r>
    </w:p>
    <w:p>
      <w:pPr>
        <w:pStyle w:val="Normal"/>
        <w:numPr>
          <w:ilvl w:val="0"/>
          <w:numId w:val="2"/>
        </w:numPr>
        <w:spacing w:lineRule="auto" w:line="276" w:before="0" w:after="200"/>
        <w:rPr>
          <w:rFonts w:eastAsia="Calibri"/>
        </w:rPr>
      </w:pPr>
      <w:r>
        <w:rPr>
          <w:rFonts w:eastAsia="Calibri"/>
        </w:rPr>
        <w:t>Analyse financial market information and provide attendant financial advice</w:t>
      </w:r>
    </w:p>
    <w:p>
      <w:pPr>
        <w:pStyle w:val="Normal"/>
        <w:numPr>
          <w:ilvl w:val="0"/>
          <w:numId w:val="2"/>
        </w:numPr>
        <w:spacing w:lineRule="auto" w:line="276" w:before="0" w:after="200"/>
        <w:rPr>
          <w:rFonts w:eastAsia="Calibri"/>
        </w:rPr>
      </w:pPr>
      <w:r>
        <w:rPr>
          <w:rFonts w:eastAsia="Calibri"/>
        </w:rPr>
        <w:t xml:space="preserve">Practice fund and portfolio management </w:t>
      </w:r>
    </w:p>
    <w:p>
      <w:pPr>
        <w:pStyle w:val="Normal"/>
        <w:numPr>
          <w:ilvl w:val="0"/>
          <w:numId w:val="2"/>
        </w:numPr>
        <w:spacing w:lineRule="auto" w:line="276" w:before="0" w:after="200"/>
        <w:rPr>
          <w:rFonts w:eastAsia="Calibri"/>
        </w:rPr>
      </w:pPr>
      <w:r>
        <w:rPr>
          <w:rFonts w:eastAsia="Calibri"/>
        </w:rPr>
        <w:t>Forecast and model financial market trends and behavior</w:t>
      </w:r>
    </w:p>
    <w:p>
      <w:pPr>
        <w:pStyle w:val="Normal"/>
        <w:numPr>
          <w:ilvl w:val="0"/>
          <w:numId w:val="2"/>
        </w:numPr>
        <w:spacing w:lineRule="auto" w:line="276" w:before="0" w:after="200"/>
        <w:rPr>
          <w:lang w:eastAsia="x-none"/>
        </w:rPr>
      </w:pPr>
      <w:r>
        <w:rPr>
          <w:lang w:eastAsia="x-none"/>
        </w:rPr>
        <w:t>Carry out  financial research and advice policy framework</w:t>
      </w:r>
    </w:p>
    <w:p>
      <w:pPr>
        <w:pStyle w:val="Normal"/>
        <w:numPr>
          <w:ilvl w:val="0"/>
          <w:numId w:val="0"/>
        </w:numPr>
        <w:spacing w:lineRule="auto" w:line="240" w:before="0" w:after="120"/>
        <w:outlineLvl w:val="1"/>
        <w:rPr>
          <w:rFonts w:eastAsia="Calibri"/>
          <w:b/>
          <w:b/>
          <w:lang w:val="x-none"/>
        </w:rPr>
      </w:pPr>
      <w:r>
        <w:rPr>
          <w:rFonts w:eastAsia="Calibri"/>
          <w:b/>
          <w:lang w:val="x-none"/>
        </w:rPr>
        <w:t>1.6 Mode of Delivery of the Programme</w:t>
      </w:r>
    </w:p>
    <w:p>
      <w:pPr>
        <w:pStyle w:val="Normal"/>
        <w:spacing w:lineRule="auto" w:line="240"/>
        <w:rPr>
          <w:rFonts w:eastAsia="Calibri"/>
        </w:rPr>
      </w:pPr>
      <w:r>
        <w:rPr>
          <w:rFonts w:eastAsia="Calibri"/>
        </w:rPr>
        <w:t>The programme is offered on both full time and part-time basis over a period of 2 years. Each year will comprise of two (2) semesters.  The programme shall be delivered through lectures, tutorials, case study analysis, demonstrations, problem solving, case learning and model building, simulations and distance learning.</w:t>
      </w:r>
    </w:p>
    <w:p>
      <w:pPr>
        <w:pStyle w:val="Normal"/>
        <w:spacing w:lineRule="auto" w:line="240"/>
        <w:rPr>
          <w:rFonts w:eastAsia="Calibri"/>
        </w:rPr>
      </w:pPr>
      <w:r>
        <w:rPr>
          <w:rFonts w:eastAsia="Calibri"/>
        </w:rPr>
      </w:r>
    </w:p>
    <w:p>
      <w:pPr>
        <w:pStyle w:val="Normal"/>
        <w:numPr>
          <w:ilvl w:val="0"/>
          <w:numId w:val="0"/>
        </w:numPr>
        <w:spacing w:lineRule="auto" w:line="240" w:before="0" w:after="120"/>
        <w:outlineLvl w:val="1"/>
        <w:rPr>
          <w:rFonts w:eastAsia="Calibri"/>
          <w:b/>
          <w:b/>
          <w:lang w:val="x-none"/>
        </w:rPr>
      </w:pPr>
      <w:r>
        <w:rPr>
          <w:rFonts w:eastAsia="Calibri"/>
          <w:b/>
          <w:lang w:val="x-none"/>
        </w:rPr>
        <w:t>1.7 Academic Regulations</w:t>
      </w:r>
    </w:p>
    <w:p>
      <w:pPr>
        <w:pStyle w:val="Normal"/>
        <w:spacing w:lineRule="auto" w:line="276" w:before="0" w:after="200"/>
        <w:rPr>
          <w:rFonts w:eastAsia="Calibri"/>
        </w:rPr>
      </w:pPr>
      <w:r>
        <w:rPr>
          <w:rFonts w:eastAsia="Calibri"/>
        </w:rPr>
        <w:t xml:space="preserve">The following academic regulations shall apply for the Bachelor of Finance and Investment Management.   </w:t>
      </w:r>
    </w:p>
    <w:p>
      <w:pPr>
        <w:pStyle w:val="Normal"/>
        <w:spacing w:lineRule="auto" w:line="276" w:before="0" w:after="200"/>
        <w:rPr>
          <w:rFonts w:eastAsia="Calibri"/>
          <w:b/>
          <w:b/>
        </w:rPr>
      </w:pPr>
      <w:r>
        <w:rPr>
          <w:rFonts w:eastAsia="Calibri"/>
          <w:b/>
        </w:rPr>
        <w:t>1.7.1 Admission Requirements</w:t>
      </w:r>
    </w:p>
    <w:p>
      <w:pPr>
        <w:pStyle w:val="Normal"/>
        <w:spacing w:lineRule="auto" w:line="276" w:before="0" w:after="200"/>
        <w:rPr>
          <w:rFonts w:eastAsia="Calibri"/>
        </w:rPr>
      </w:pPr>
      <w:r>
        <w:rPr>
          <w:rFonts w:eastAsia="Calibri"/>
        </w:rPr>
        <w:t>For admission into the programme, one must meet one of the following academic qualifications:</w:t>
      </w:r>
    </w:p>
    <w:p>
      <w:pPr>
        <w:pStyle w:val="Normal"/>
        <w:spacing w:lineRule="auto" w:line="240"/>
        <w:rPr>
          <w:rFonts w:ascii="Book Antiqua" w:hAnsi="Book Antiqua" w:eastAsia="Calibri"/>
          <w:color w:val="FF0000"/>
        </w:rPr>
      </w:pPr>
      <w:r>
        <w:rPr>
          <w:rFonts w:eastAsia="Calibri" w:ascii="Book Antiqua" w:hAnsi="Book Antiqua"/>
          <w:color w:val="FF0000"/>
        </w:rPr>
        <w:t>Candidates must satisfy the minimum entrance requirements for the university as follow:</w:t>
      </w:r>
    </w:p>
    <w:p>
      <w:pPr>
        <w:pStyle w:val="Normal"/>
        <w:spacing w:lineRule="auto" w:line="240"/>
        <w:rPr>
          <w:rFonts w:ascii="Book Antiqua" w:hAnsi="Book Antiqua" w:eastAsia="Calibri"/>
          <w:color w:val="FF0000"/>
        </w:rPr>
      </w:pPr>
      <w:r>
        <w:rPr>
          <w:rFonts w:eastAsia="Calibri" w:ascii="Book Antiqua" w:hAnsi="Book Antiqua"/>
          <w:color w:val="FF0000"/>
        </w:rPr>
      </w:r>
    </w:p>
    <w:p>
      <w:pPr>
        <w:pStyle w:val="Normal"/>
        <w:numPr>
          <w:ilvl w:val="0"/>
          <w:numId w:val="4"/>
        </w:numPr>
        <w:spacing w:lineRule="auto" w:line="240" w:before="0" w:after="200"/>
        <w:rPr>
          <w:rFonts w:ascii="Book Antiqua" w:hAnsi="Book Antiqua" w:eastAsia="Calibri"/>
          <w:color w:val="FF0000"/>
        </w:rPr>
      </w:pPr>
      <w:r>
        <w:rPr>
          <w:rFonts w:eastAsia="Calibri" w:ascii="Book Antiqua" w:hAnsi="Book Antiqua"/>
          <w:color w:val="FF0000"/>
        </w:rPr>
        <w:t xml:space="preserve">K.C.S.E. with a minimum grade of C+ or 2 principals at A Level with requisite cluster subjects which include in  Cluster  I  (English  or  Kiswahili)  and  Cluster  II  (Mathematics), candidates must have passed the KCSE in Cluster III (any subject in group I or II) and  Cluster IV (any subject in group I or group III or any subject in group IV or group V) or </w:t>
      </w:r>
    </w:p>
    <w:p>
      <w:pPr>
        <w:pStyle w:val="Normal"/>
        <w:numPr>
          <w:ilvl w:val="0"/>
          <w:numId w:val="3"/>
        </w:numPr>
        <w:spacing w:lineRule="auto" w:line="240" w:before="0" w:after="200"/>
        <w:rPr>
          <w:rFonts w:ascii="Book Antiqua" w:hAnsi="Book Antiqua" w:eastAsia="Calibri"/>
          <w:color w:val="FF0000"/>
        </w:rPr>
      </w:pPr>
      <w:r>
        <w:rPr>
          <w:rFonts w:eastAsia="Calibri" w:ascii="Book Antiqua" w:hAnsi="Book Antiqua"/>
          <w:color w:val="FF0000"/>
        </w:rPr>
        <w:t>Admit K.C</w:t>
      </w:r>
    </w:p>
    <w:p>
      <w:pPr>
        <w:pStyle w:val="Normal"/>
        <w:numPr>
          <w:ilvl w:val="0"/>
          <w:numId w:val="3"/>
        </w:numPr>
        <w:spacing w:lineRule="auto" w:line="240" w:before="0" w:after="200"/>
        <w:rPr>
          <w:rFonts w:ascii="Book Antiqua" w:hAnsi="Book Antiqua" w:eastAsia="Calibri"/>
          <w:color w:val="FF0000"/>
        </w:rPr>
      </w:pPr>
      <w:r>
        <w:rPr>
          <w:rFonts w:eastAsia="Calibri" w:ascii="Book Antiqua" w:hAnsi="Book Antiqua"/>
          <w:color w:val="FF0000"/>
        </w:rPr>
        <w:t xml:space="preserve">Professional certification holders such as CFA, CSIA, CPA among others will qualify for admission to </w:t>
      </w:r>
      <w:r>
        <w:rPr>
          <w:rFonts w:eastAsia="Calibri" w:ascii="Book Antiqua" w:hAnsi="Book Antiqua"/>
          <w:b/>
          <w:color w:val="FF0000"/>
        </w:rPr>
        <w:t>Year One</w:t>
      </w:r>
      <w:r>
        <w:rPr>
          <w:rFonts w:eastAsia="Calibri" w:ascii="Book Antiqua" w:hAnsi="Book Antiqua"/>
          <w:color w:val="FF0000"/>
        </w:rPr>
        <w:t xml:space="preserve"> of study while being eligible for credit transfers as stipulated in the university policy or </w:t>
      </w:r>
    </w:p>
    <w:p>
      <w:pPr>
        <w:pStyle w:val="Normal"/>
        <w:numPr>
          <w:ilvl w:val="0"/>
          <w:numId w:val="3"/>
        </w:numPr>
        <w:spacing w:lineRule="auto" w:line="240" w:before="0" w:after="200"/>
        <w:rPr>
          <w:rFonts w:ascii="Book Antiqua" w:hAnsi="Book Antiqua" w:eastAsia="Calibri"/>
          <w:color w:val="FF0000"/>
        </w:rPr>
      </w:pPr>
      <w:r>
        <w:rPr>
          <w:rFonts w:eastAsia="Calibri" w:ascii="Book Antiqua" w:hAnsi="Book Antiqua"/>
          <w:color w:val="FF0000"/>
        </w:rPr>
        <w:t xml:space="preserve">Diploma holders with Credit pass in related field, will qualify for admission to </w:t>
      </w:r>
      <w:r>
        <w:rPr>
          <w:rFonts w:eastAsia="Calibri" w:ascii="Book Antiqua" w:hAnsi="Book Antiqua"/>
          <w:b/>
          <w:color w:val="FF0000"/>
        </w:rPr>
        <w:t>Year One</w:t>
      </w:r>
      <w:r>
        <w:rPr>
          <w:rFonts w:eastAsia="Calibri" w:ascii="Book Antiqua" w:hAnsi="Book Antiqua"/>
          <w:color w:val="FF0000"/>
        </w:rPr>
        <w:t xml:space="preserve"> of study subject while being eligible for credit transfers as stipulated in the university policy, or </w:t>
      </w:r>
    </w:p>
    <w:p>
      <w:pPr>
        <w:pStyle w:val="Normal"/>
        <w:numPr>
          <w:ilvl w:val="0"/>
          <w:numId w:val="3"/>
        </w:numPr>
        <w:spacing w:lineRule="auto" w:line="240" w:before="0" w:after="200"/>
        <w:rPr>
          <w:rFonts w:ascii="Book Antiqua" w:hAnsi="Book Antiqua" w:eastAsia="Calibri"/>
          <w:color w:val="FF0000"/>
        </w:rPr>
      </w:pPr>
      <w:r>
        <w:rPr>
          <w:rFonts w:eastAsia="Calibri" w:ascii="Book Antiqua" w:hAnsi="Book Antiqua"/>
          <w:color w:val="FF0000"/>
        </w:rPr>
        <w:t>Diploma holders with Pass will enter in the first year of study.</w:t>
      </w:r>
    </w:p>
    <w:p>
      <w:pPr>
        <w:pStyle w:val="Normal"/>
        <w:numPr>
          <w:ilvl w:val="0"/>
          <w:numId w:val="3"/>
        </w:numPr>
        <w:spacing w:lineRule="auto" w:line="276" w:before="0" w:after="200"/>
        <w:rPr>
          <w:rFonts w:eastAsia="Calibri"/>
          <w:color w:val="FF0000"/>
        </w:rPr>
      </w:pPr>
      <w:r>
        <w:rPr>
          <w:rFonts w:eastAsia="Calibri"/>
          <w:color w:val="FF0000"/>
        </w:rPr>
        <w:t>A holder of advanced level certificate with minimum of three subsidiary passes or equivalent.</w:t>
      </w:r>
    </w:p>
    <w:p>
      <w:pPr>
        <w:pStyle w:val="Normal"/>
        <w:numPr>
          <w:ilvl w:val="0"/>
          <w:numId w:val="3"/>
        </w:numPr>
        <w:spacing w:lineRule="auto" w:line="240" w:before="0" w:after="200"/>
        <w:contextualSpacing/>
        <w:rPr>
          <w:rFonts w:eastAsia="Calibri"/>
        </w:rPr>
      </w:pPr>
      <w:r>
        <w:rPr>
          <w:rFonts w:eastAsia="Calibri"/>
          <w:color w:val="FF0000"/>
        </w:rPr>
        <w:t>Any other qualification as may be approved by the Karatina University Senate</w:t>
      </w:r>
      <w:r>
        <w:rPr>
          <w:rFonts w:eastAsia="Calibri"/>
        </w:rPr>
        <w:t>.</w:t>
      </w:r>
    </w:p>
    <w:p>
      <w:pPr>
        <w:pStyle w:val="Normal"/>
        <w:keepNext w:val="true"/>
        <w:numPr>
          <w:ilvl w:val="0"/>
          <w:numId w:val="0"/>
        </w:numPr>
        <w:spacing w:lineRule="auto" w:line="240"/>
        <w:outlineLvl w:val="2"/>
        <w:rPr>
          <w:b/>
          <w:b/>
          <w:bCs/>
          <w:lang w:eastAsia="x-none"/>
        </w:rPr>
      </w:pPr>
      <w:r>
        <w:rPr>
          <w:b/>
          <w:bCs/>
          <w:lang w:eastAsia="x-none"/>
        </w:rPr>
      </w:r>
      <w:bookmarkStart w:id="11" w:name="_Toc298754240"/>
      <w:bookmarkStart w:id="12" w:name="_Toc298754240"/>
    </w:p>
    <w:p>
      <w:pPr>
        <w:pStyle w:val="Normal"/>
        <w:keepNext w:val="true"/>
        <w:numPr>
          <w:ilvl w:val="0"/>
          <w:numId w:val="0"/>
        </w:numPr>
        <w:spacing w:lineRule="auto" w:line="240"/>
        <w:outlineLvl w:val="2"/>
        <w:rPr>
          <w:b/>
          <w:b/>
          <w:bCs/>
          <w:lang w:val="x-none" w:eastAsia="x-none"/>
        </w:rPr>
      </w:pPr>
      <w:r>
        <w:rPr>
          <w:b/>
          <w:bCs/>
          <w:lang w:eastAsia="x-none"/>
        </w:rPr>
        <w:t>1</w:t>
      </w:r>
      <w:r>
        <w:rPr>
          <w:b/>
          <w:bCs/>
          <w:lang w:val="x-none" w:eastAsia="x-none"/>
        </w:rPr>
        <w:t>.7.2 Students Assessment policy</w:t>
      </w:r>
      <w:bookmarkEnd w:id="12"/>
    </w:p>
    <w:p>
      <w:pPr>
        <w:pStyle w:val="Normal"/>
        <w:spacing w:lineRule="auto" w:line="276" w:before="0" w:after="200"/>
        <w:rPr>
          <w:rFonts w:eastAsia="Calibri"/>
        </w:rPr>
      </w:pPr>
      <w:r>
        <w:rPr>
          <w:rFonts w:eastAsia="Calibri"/>
        </w:rPr>
        <w:t xml:space="preserve">Assessment of a course shall be composed of Continuous Assessment Test (CAT), Industrial attachment report, project report and end of semester written examination. Continuous Assessment Test (CAT) shall contribute </w:t>
      </w:r>
      <w:r>
        <w:rPr>
          <w:rFonts w:eastAsia="Calibri"/>
          <w:color w:val="000000"/>
        </w:rPr>
        <w:t>30%</w:t>
      </w:r>
      <w:r>
        <w:rPr>
          <w:rFonts w:eastAsia="Calibri"/>
        </w:rPr>
        <w:t xml:space="preserve"> of the total marks and the end of semester University Examination shall contribute </w:t>
      </w:r>
      <w:r>
        <w:rPr>
          <w:rFonts w:eastAsia="Calibri"/>
          <w:color w:val="000000"/>
        </w:rPr>
        <w:t>70%</w:t>
      </w:r>
      <w:r>
        <w:rPr>
          <w:rFonts w:eastAsia="Calibri"/>
        </w:rPr>
        <w:t xml:space="preserve"> of the total marks.</w:t>
      </w:r>
    </w:p>
    <w:p>
      <w:pPr>
        <w:pStyle w:val="Normal"/>
        <w:keepNext w:val="true"/>
        <w:numPr>
          <w:ilvl w:val="0"/>
          <w:numId w:val="0"/>
        </w:numPr>
        <w:spacing w:lineRule="auto" w:line="240"/>
        <w:outlineLvl w:val="2"/>
        <w:rPr>
          <w:b/>
          <w:b/>
          <w:bCs/>
          <w:lang w:val="x-none" w:eastAsia="x-none"/>
        </w:rPr>
      </w:pPr>
      <w:bookmarkStart w:id="13" w:name="_Toc298754242"/>
      <w:r>
        <w:rPr>
          <w:b/>
          <w:bCs/>
          <w:lang w:eastAsia="x-none"/>
        </w:rPr>
        <w:t>1</w:t>
      </w:r>
      <w:r>
        <w:rPr>
          <w:b/>
          <w:bCs/>
          <w:lang w:val="x-none" w:eastAsia="x-none"/>
        </w:rPr>
        <w:t>.7.3 Grading System</w:t>
      </w:r>
      <w:bookmarkEnd w:id="13"/>
    </w:p>
    <w:p>
      <w:pPr>
        <w:pStyle w:val="NoSpacing"/>
        <w:jc w:val="both"/>
        <w:rPr>
          <w:rFonts w:ascii="Book Antiqua" w:hAnsi="Book Antiqua"/>
          <w:sz w:val="24"/>
          <w:szCs w:val="24"/>
        </w:rPr>
      </w:pPr>
      <w:r>
        <w:rPr>
          <w:rFonts w:ascii="Book Antiqua" w:hAnsi="Book Antiqua"/>
          <w:sz w:val="24"/>
          <w:szCs w:val="24"/>
        </w:rPr>
        <w:t>The students will be graded according to the common university grading system.</w:t>
      </w:r>
    </w:p>
    <w:p>
      <w:pPr>
        <w:pStyle w:val="Normal"/>
        <w:numPr>
          <w:ilvl w:val="0"/>
          <w:numId w:val="0"/>
        </w:numPr>
        <w:spacing w:lineRule="auto" w:line="240"/>
        <w:outlineLvl w:val="2"/>
        <w:rPr>
          <w:rFonts w:eastAsia="Calibri"/>
          <w:b/>
          <w:b/>
        </w:rPr>
      </w:pPr>
      <w:r>
        <w:rPr>
          <w:rFonts w:eastAsia="Calibri"/>
          <w:b/>
        </w:rPr>
      </w:r>
    </w:p>
    <w:p>
      <w:pPr>
        <w:pStyle w:val="Normal"/>
        <w:numPr>
          <w:ilvl w:val="0"/>
          <w:numId w:val="0"/>
        </w:numPr>
        <w:spacing w:lineRule="auto" w:line="240"/>
        <w:outlineLvl w:val="2"/>
        <w:rPr>
          <w:rFonts w:eastAsia="Calibri"/>
          <w:b/>
          <w:b/>
        </w:rPr>
      </w:pPr>
      <w:r>
        <w:rPr>
          <w:rFonts w:eastAsia="Calibri"/>
          <w:b/>
        </w:rPr>
        <w:t>1.7.4</w:t>
      </w:r>
      <w:r>
        <w:rPr>
          <w:rFonts w:eastAsia="Calibri"/>
        </w:rPr>
        <w:t xml:space="preserve"> </w:t>
      </w:r>
      <w:r>
        <w:rPr>
          <w:rFonts w:eastAsia="Calibri"/>
          <w:b/>
        </w:rPr>
        <w:t>Examinations Regulations</w:t>
      </w:r>
    </w:p>
    <w:p>
      <w:pPr>
        <w:pStyle w:val="Normal"/>
        <w:spacing w:lineRule="auto" w:line="240"/>
        <w:rPr>
          <w:rFonts w:eastAsia="Calibri"/>
        </w:rPr>
      </w:pPr>
      <w:r>
        <w:rPr>
          <w:rFonts w:eastAsia="Calibri"/>
        </w:rPr>
        <w:t>Common University undergraduate examination regulations shall apply.</w:t>
      </w:r>
    </w:p>
    <w:p>
      <w:pPr>
        <w:pStyle w:val="Normal"/>
        <w:spacing w:lineRule="auto" w:line="240"/>
        <w:rPr>
          <w:rFonts w:eastAsia="Calibri"/>
        </w:rPr>
      </w:pPr>
      <w:r>
        <w:rPr>
          <w:rFonts w:eastAsia="Calibri"/>
        </w:rPr>
      </w:r>
    </w:p>
    <w:p>
      <w:pPr>
        <w:pStyle w:val="Normal"/>
        <w:keepNext w:val="true"/>
        <w:numPr>
          <w:ilvl w:val="0"/>
          <w:numId w:val="0"/>
        </w:numPr>
        <w:spacing w:lineRule="auto" w:line="240"/>
        <w:outlineLvl w:val="2"/>
        <w:rPr>
          <w:b/>
          <w:b/>
          <w:bCs/>
          <w:color w:val="FF0000"/>
          <w:lang w:val="x-none" w:eastAsia="x-none"/>
        </w:rPr>
      </w:pPr>
      <w:bookmarkStart w:id="14" w:name="_Toc242611728"/>
      <w:bookmarkStart w:id="15" w:name="_Toc298754245"/>
      <w:r>
        <w:rPr>
          <w:b/>
          <w:bCs/>
          <w:color w:val="FF0000"/>
          <w:lang w:eastAsia="x-none"/>
        </w:rPr>
        <w:t>1</w:t>
      </w:r>
      <w:r>
        <w:rPr>
          <w:b/>
          <w:bCs/>
          <w:color w:val="FF0000"/>
          <w:lang w:val="x-none" w:eastAsia="x-none"/>
        </w:rPr>
        <w:t>.7.5 Graduation Requirement</w:t>
      </w:r>
      <w:bookmarkEnd w:id="14"/>
      <w:bookmarkEnd w:id="15"/>
      <w:r>
        <w:rPr>
          <w:b/>
          <w:bCs/>
          <w:color w:val="FF0000"/>
          <w:lang w:val="x-none" w:eastAsia="x-none"/>
        </w:rPr>
        <w:t>s</w:t>
      </w:r>
    </w:p>
    <w:p>
      <w:pPr>
        <w:pStyle w:val="Normal"/>
        <w:spacing w:lineRule="auto" w:line="276" w:before="0" w:after="200"/>
        <w:rPr>
          <w:rFonts w:eastAsia="Calibri"/>
          <w:color w:val="FF0000"/>
        </w:rPr>
      </w:pPr>
      <w:r>
        <w:rPr>
          <w:rFonts w:eastAsia="Calibri"/>
          <w:color w:val="FF0000"/>
        </w:rPr>
        <w:t xml:space="preserve">For a student to graduate they will be required to have passed a minimum of sixty six (66) and a maximum of seventy two (72) units as shown in the programme structure.  </w:t>
      </w:r>
    </w:p>
    <w:p>
      <w:pPr>
        <w:pStyle w:val="Normal"/>
        <w:keepNext w:val="true"/>
        <w:numPr>
          <w:ilvl w:val="0"/>
          <w:numId w:val="0"/>
        </w:numPr>
        <w:spacing w:lineRule="auto" w:line="240"/>
        <w:outlineLvl w:val="1"/>
        <w:rPr>
          <w:b/>
          <w:b/>
          <w:bCs/>
          <w:lang w:val="x-none" w:eastAsia="x-none"/>
        </w:rPr>
      </w:pPr>
      <w:bookmarkStart w:id="16" w:name="_Toc298754241"/>
      <w:r>
        <w:rPr>
          <w:b/>
          <w:bCs/>
          <w:lang w:eastAsia="x-none"/>
        </w:rPr>
        <w:t>1</w:t>
      </w:r>
      <w:r>
        <w:rPr>
          <w:b/>
          <w:bCs/>
          <w:lang w:val="x-none" w:eastAsia="x-none"/>
        </w:rPr>
        <w:t>.8</w:t>
        <w:tab/>
        <w:t>Course Evaluation</w:t>
      </w:r>
      <w:bookmarkEnd w:id="16"/>
    </w:p>
    <w:p>
      <w:pPr>
        <w:pStyle w:val="Normal"/>
        <w:keepNext w:val="true"/>
        <w:spacing w:lineRule="auto" w:line="276"/>
        <w:rPr>
          <w:bCs/>
          <w:lang w:eastAsia="x-none"/>
        </w:rPr>
      </w:pPr>
      <w:r>
        <w:rPr>
          <w:bCs/>
          <w:lang w:val="x-none" w:eastAsia="x-none"/>
        </w:rPr>
        <w:t>Each course shall be evaluated in an objective manner during the semester and at the end of the course. Each student shall be given a unit evaluation form at the end of every semester to assess the quality and effectiveness of the teaching methods and delivery of content</w:t>
      </w:r>
      <w:r>
        <w:rPr>
          <w:bCs/>
          <w:lang w:eastAsia="x-none"/>
        </w:rPr>
        <w:t>.</w:t>
      </w:r>
    </w:p>
    <w:p>
      <w:pPr>
        <w:pStyle w:val="Normal"/>
        <w:keepNext w:val="true"/>
        <w:spacing w:lineRule="auto" w:line="276"/>
        <w:rPr>
          <w:bCs/>
          <w:lang w:eastAsia="x-none"/>
        </w:rPr>
      </w:pPr>
      <w:r>
        <w:rPr>
          <w:bCs/>
          <w:lang w:eastAsia="x-none"/>
        </w:rPr>
      </w:r>
    </w:p>
    <w:p>
      <w:pPr>
        <w:pStyle w:val="Normal"/>
        <w:keepNext w:val="true"/>
        <w:numPr>
          <w:ilvl w:val="0"/>
          <w:numId w:val="0"/>
        </w:numPr>
        <w:spacing w:lineRule="auto" w:line="276"/>
        <w:outlineLvl w:val="1"/>
        <w:rPr>
          <w:b/>
          <w:b/>
          <w:bCs/>
          <w:lang w:eastAsia="x-none"/>
        </w:rPr>
      </w:pPr>
      <w:r>
        <w:rPr>
          <w:b/>
          <w:bCs/>
          <w:lang w:eastAsia="x-none"/>
        </w:rPr>
        <w:t>1.9 Mana</w:t>
      </w:r>
      <w:r>
        <w:rPr>
          <w:b/>
          <w:bCs/>
          <w:lang w:val="x-none" w:eastAsia="x-none"/>
        </w:rPr>
        <w:t>g</w:t>
      </w:r>
      <w:r>
        <w:rPr>
          <w:b/>
          <w:bCs/>
          <w:lang w:eastAsia="x-none"/>
        </w:rPr>
        <w:t>ement and Administration of t</w:t>
      </w:r>
      <w:r>
        <w:rPr>
          <w:b/>
          <w:bCs/>
          <w:lang w:val="x-none" w:eastAsia="x-none"/>
        </w:rPr>
        <w:t>h</w:t>
      </w:r>
      <w:r>
        <w:rPr>
          <w:b/>
          <w:bCs/>
          <w:lang w:eastAsia="x-none"/>
        </w:rPr>
        <w:t>e pro</w:t>
      </w:r>
      <w:r>
        <w:rPr>
          <w:b/>
          <w:bCs/>
          <w:lang w:val="x-none" w:eastAsia="x-none"/>
        </w:rPr>
        <w:t>g</w:t>
      </w:r>
      <w:r>
        <w:rPr>
          <w:b/>
          <w:bCs/>
          <w:lang w:eastAsia="x-none"/>
        </w:rPr>
        <w:t>ramme</w:t>
      </w:r>
    </w:p>
    <w:p>
      <w:pPr>
        <w:pStyle w:val="Normal"/>
        <w:keepNext w:val="true"/>
        <w:spacing w:lineRule="auto" w:line="240"/>
        <w:rPr>
          <w:bCs/>
          <w:lang w:eastAsia="x-none"/>
        </w:rPr>
      </w:pPr>
      <w:r>
        <w:rPr>
          <w:bCs/>
          <w:lang w:val="x-none" w:eastAsia="x-none"/>
        </w:rPr>
        <w:t>The course shall be managed by the Head of Department under the guidance of the departmental board, school board and the University senate. The directorate of quality assurance shall be involved in ensuring the quality standards are maintained at all times.</w:t>
      </w:r>
    </w:p>
    <w:p>
      <w:pPr>
        <w:pStyle w:val="Normal"/>
        <w:keepNext w:val="true"/>
        <w:spacing w:lineRule="auto" w:line="240"/>
        <w:rPr>
          <w:bCs/>
          <w:lang w:eastAsia="x-none"/>
        </w:rPr>
      </w:pPr>
      <w:r>
        <w:rPr>
          <w:bCs/>
          <w:lang w:eastAsia="x-none"/>
        </w:rPr>
      </w:r>
    </w:p>
    <w:p>
      <w:pPr>
        <w:pStyle w:val="Normal"/>
        <w:numPr>
          <w:ilvl w:val="0"/>
          <w:numId w:val="0"/>
        </w:numPr>
        <w:spacing w:lineRule="auto" w:line="240" w:before="0" w:after="120"/>
        <w:outlineLvl w:val="1"/>
        <w:rPr>
          <w:rFonts w:eastAsia="Calibri"/>
          <w:b/>
          <w:b/>
          <w:lang w:val="x-none"/>
        </w:rPr>
      </w:pPr>
      <w:r>
        <w:rPr>
          <w:rFonts w:eastAsia="Calibri"/>
          <w:b/>
          <w:lang w:val="x-none"/>
        </w:rPr>
        <w:t>1.10. Duration of Programme</w:t>
      </w:r>
    </w:p>
    <w:p>
      <w:pPr>
        <w:pStyle w:val="Normal"/>
        <w:spacing w:lineRule="auto" w:line="276" w:before="0" w:after="200"/>
        <w:rPr>
          <w:rFonts w:eastAsia="Calibri"/>
          <w:szCs w:val="22"/>
        </w:rPr>
      </w:pPr>
      <w:r>
        <w:rPr>
          <w:rFonts w:eastAsia="Calibri"/>
        </w:rPr>
        <w:t xml:space="preserve">The duration of the programme extends for a period of two (2)  academic years of  two semesters each.  Each course will comprise of 42 contact hours amounting to 3 units. The learner is expected to undertake a minimum of 42 units during each academic year. </w:t>
      </w:r>
    </w:p>
    <w:p>
      <w:pPr>
        <w:pStyle w:val="Normal"/>
        <w:rPr>
          <w:rFonts w:cs="Times New Roman"/>
          <w:b/>
          <w:b/>
        </w:rPr>
      </w:pPr>
      <w:r>
        <w:rPr>
          <w:rFonts w:cs="Times New Roman"/>
          <w:b/>
        </w:rPr>
        <w:t xml:space="preserve">Course Structure </w:t>
      </w:r>
    </w:p>
    <w:p>
      <w:pPr>
        <w:pStyle w:val="Normal"/>
        <w:rPr>
          <w:rFonts w:cs="Times New Roman"/>
        </w:rPr>
      </w:pPr>
      <w:r>
        <w:rPr>
          <w:rFonts w:cs="Times New Roman"/>
        </w:rPr>
        <w:t>The course work is spread over 3 semesters, with six (6) courses in each semester. Each course comprises of three (3) contact hours per week. After the end of the first year, the student is also expected to defend the preliminary research proposal for the thesis. If the preliminary proposal defense is successful, the student will be given a</w:t>
      </w:r>
      <w:r>
        <w:rPr>
          <w:rFonts w:cs="Times New Roman"/>
          <w:lang w:val="en-GB"/>
        </w:rPr>
        <w:t xml:space="preserve"> </w:t>
      </w:r>
      <w:r>
        <w:rPr>
          <w:rFonts w:cs="Times New Roman"/>
        </w:rPr>
        <w:t>go ahead to develop a full proposal to be defended after the end of the third semester. Thereafter, the student will collect data, conduct analysis and write up the thesis.</w:t>
      </w:r>
    </w:p>
    <w:p>
      <w:pPr>
        <w:pStyle w:val="Normal"/>
        <w:rPr>
          <w:rFonts w:cs="Times New Roman"/>
        </w:rPr>
      </w:pPr>
      <w:r>
        <w:rPr>
          <w:rFonts w:cs="Times New Roman"/>
        </w:rPr>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86"/>
        <w:gridCol w:w="2533"/>
        <w:gridCol w:w="2296"/>
        <w:gridCol w:w="2544"/>
      </w:tblGrid>
      <w:tr>
        <w:trPr>
          <w:trHeight w:val="413" w:hRule="atLeast"/>
        </w:trPr>
        <w:tc>
          <w:tcPr>
            <w:tcW w:w="451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YEAR ONE</w:t>
            </w:r>
          </w:p>
        </w:tc>
        <w:tc>
          <w:tcPr>
            <w:tcW w:w="4840"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YEAR TWO</w:t>
            </w:r>
          </w:p>
        </w:tc>
      </w:tr>
      <w:tr>
        <w:trPr>
          <w:trHeight w:val="428" w:hRule="atLeast"/>
        </w:trPr>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Semester 1</w:t>
            </w:r>
          </w:p>
        </w:tc>
        <w:tc>
          <w:tcPr>
            <w:tcW w:w="25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Semester 2</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Semester 3</w:t>
            </w:r>
          </w:p>
        </w:tc>
        <w:tc>
          <w:tcPr>
            <w:tcW w:w="2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Semester 4</w:t>
            </w:r>
          </w:p>
        </w:tc>
      </w:tr>
      <w:tr>
        <w:trPr>
          <w:trHeight w:val="826" w:hRule="atLeast"/>
        </w:trPr>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6 Core Courses</w:t>
            </w:r>
          </w:p>
        </w:tc>
        <w:tc>
          <w:tcPr>
            <w:tcW w:w="25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6 Core Courses</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6 Core Courses</w:t>
            </w:r>
          </w:p>
          <w:p>
            <w:pPr>
              <w:pStyle w:val="Normal"/>
              <w:widowControl w:val="false"/>
              <w:rPr>
                <w:rFonts w:cs="Times New Roman"/>
              </w:rPr>
            </w:pPr>
            <w:r>
              <w:rPr>
                <w:rFonts w:cs="Times New Roman"/>
              </w:rPr>
            </w:r>
          </w:p>
        </w:tc>
        <w:tc>
          <w:tcPr>
            <w:tcW w:w="2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r>
          </w:p>
        </w:tc>
      </w:tr>
      <w:tr>
        <w:trPr>
          <w:trHeight w:val="1270" w:hRule="atLeast"/>
        </w:trPr>
        <w:tc>
          <w:tcPr>
            <w:tcW w:w="198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szCs w:val="24"/>
              </w:rPr>
            </w:pPr>
            <w:r>
              <w:rPr>
                <w:rFonts w:cs="Times New Roman"/>
                <w:szCs w:val="24"/>
              </w:rPr>
            </w:r>
          </w:p>
        </w:tc>
        <w:tc>
          <w:tcPr>
            <w:tcW w:w="253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Concept paper defense</w:t>
            </w:r>
          </w:p>
        </w:tc>
        <w:tc>
          <w:tcPr>
            <w:tcW w:w="22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Development and defense of full proposal</w:t>
            </w:r>
          </w:p>
        </w:tc>
        <w:tc>
          <w:tcPr>
            <w:tcW w:w="2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Times New Roman"/>
              </w:rPr>
            </w:pPr>
            <w:r>
              <w:rPr>
                <w:rFonts w:cs="Times New Roman"/>
              </w:rPr>
              <w:t>Data collection, analysis and write up of final report</w:t>
            </w:r>
          </w:p>
        </w:tc>
      </w:tr>
    </w:tbl>
    <w:p>
      <w:pPr>
        <w:pStyle w:val="Address"/>
        <w:spacing w:lineRule="auto" w:line="360"/>
        <w:rPr>
          <w:rFonts w:ascii="Times New Roman" w:hAnsi="Times New Roman" w:cs="Times New Roman"/>
          <w:szCs w:val="24"/>
        </w:rPr>
      </w:pPr>
      <w:r>
        <w:rPr>
          <w:rFonts w:cs="Times New Roman" w:ascii="Times New Roman" w:hAnsi="Times New Roman"/>
          <w:szCs w:val="24"/>
        </w:rPr>
      </w:r>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b/>
          <w:b/>
        </w:rPr>
      </w:pPr>
      <w:r>
        <w:rPr>
          <w:rFonts w:cs="Times New Roman"/>
          <w:b/>
        </w:rPr>
        <w:t xml:space="preserve">Programme Structure </w:t>
      </w:r>
    </w:p>
    <w:p>
      <w:pPr>
        <w:pStyle w:val="Normal"/>
        <w:rPr/>
      </w:pPr>
      <w:r>
        <w:rPr/>
      </w:r>
    </w:p>
    <w:tbl>
      <w:tblPr>
        <w:tblStyle w:val="TableGrid"/>
        <w:tblpPr w:bottomFromText="0" w:horzAnchor="text" w:leftFromText="180" w:rightFromText="180" w:tblpX="0" w:tblpY="1" w:topFromText="0" w:vertAnchor="text"/>
        <w:tblW w:w="878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335"/>
        <w:gridCol w:w="5431"/>
        <w:gridCol w:w="1086"/>
        <w:gridCol w:w="935"/>
      </w:tblGrid>
      <w:tr>
        <w:trPr>
          <w:trHeight w:val="834" w:hRule="atLeast"/>
        </w:trPr>
        <w:tc>
          <w:tcPr>
            <w:tcW w:w="6766" w:type="dxa"/>
            <w:gridSpan w:val="2"/>
            <w:tcBorders>
              <w:bottom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Semester I</w:t>
            </w:r>
          </w:p>
        </w:tc>
        <w:tc>
          <w:tcPr>
            <w:tcW w:w="1086" w:type="dxa"/>
            <w:tcBorders>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Credit Hrs </w:t>
            </w:r>
          </w:p>
        </w:tc>
        <w:tc>
          <w:tcPr>
            <w:tcW w:w="935" w:type="dxa"/>
            <w:tcBorders>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Units</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MACC 801 Trends in Financial Reporting I</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800 Corporate Finance and Valuation</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30"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MSF 801 Quantitative Finance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MBM Business Research methods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MSF 802 Theory of Finance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MBM  Management theory and practice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30"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Semester II</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MSF 804 Financial modelling and Forecasting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MSF 805 Financial Econometrics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806 Asset Management</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42"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807 Derivatives &amp; Risk Management</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808 Advanced Financial Analysis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MSF 809 Proposal writing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Semester III</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r>
          </w:p>
        </w:tc>
      </w:tr>
      <w:tr>
        <w:trPr>
          <w:trHeight w:val="430"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810 Financial Economics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811 Fixed Income Investment</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812 Ethics, Society and the Finance Sector</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813 Frontiers in Finance  Research Seminars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eastAsia="Calibri"/>
                <w:kern w:val="0"/>
                <w:lang w:bidi="ar-SA"/>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30"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 xml:space="preserve">Semester IV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817 Thesis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12</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Electives (Any Two)</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814E Public Sector Financial Management</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30"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815E Project Finance &amp; Infrastructure Investment</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MSF 816E Money Laundering: Law and Investigations</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Strategic management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16" w:hRule="atLeast"/>
        </w:trPr>
        <w:tc>
          <w:tcPr>
            <w:tcW w:w="6766" w:type="dxa"/>
            <w:gridSpan w:val="2"/>
            <w:tcBorders>
              <w:top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 xml:space="preserve">Corporate Entrepreneurship </w:t>
            </w:r>
          </w:p>
        </w:tc>
        <w:tc>
          <w:tcPr>
            <w:tcW w:w="1086" w:type="dxa"/>
            <w:tcBorders>
              <w:top w:val="single" w:sz="6" w:space="0" w:color="000000"/>
              <w:left w:val="single" w:sz="6" w:space="0" w:color="000000"/>
              <w:bottom w:val="single" w:sz="6" w:space="0" w:color="000000"/>
              <w:right w:val="single" w:sz="6" w:space="0" w:color="000000"/>
            </w:tcBorders>
          </w:tcPr>
          <w:p>
            <w:pPr>
              <w:pStyle w:val="Normal"/>
              <w:widowControl/>
              <w:spacing w:before="0" w:after="0"/>
              <w:jc w:val="left"/>
              <w:rPr>
                <w:rFonts w:cs="Times New Roman"/>
              </w:rPr>
            </w:pPr>
            <w:r>
              <w:rPr>
                <w:rFonts w:eastAsia="Calibri" w:cs="Times New Roman"/>
                <w:kern w:val="0"/>
                <w:lang w:bidi="ar-SA"/>
              </w:rPr>
              <w:t>42</w:t>
            </w:r>
          </w:p>
        </w:tc>
        <w:tc>
          <w:tcPr>
            <w:tcW w:w="935" w:type="dxa"/>
            <w:tcBorders>
              <w:top w:val="single" w:sz="6" w:space="0" w:color="000000"/>
              <w:left w:val="single" w:sz="6" w:space="0" w:color="000000"/>
              <w:bottom w:val="single" w:sz="6" w:space="0" w:color="000000"/>
            </w:tcBorders>
          </w:tcPr>
          <w:p>
            <w:pPr>
              <w:pStyle w:val="Normal"/>
              <w:widowControl/>
              <w:spacing w:before="0" w:after="0"/>
              <w:jc w:val="left"/>
              <w:rPr>
                <w:rFonts w:cs="Times New Roman"/>
              </w:rPr>
            </w:pPr>
            <w:r>
              <w:rPr>
                <w:rFonts w:eastAsia="Calibri" w:cs="Times New Roman"/>
                <w:kern w:val="0"/>
                <w:lang w:bidi="ar-SA"/>
              </w:rPr>
              <w:t>3</w:t>
            </w:r>
          </w:p>
        </w:tc>
      </w:tr>
      <w:tr>
        <w:trPr>
          <w:trHeight w:val="430" w:hRule="atLeast"/>
        </w:trPr>
        <w:tc>
          <w:tcPr>
            <w:tcW w:w="1335" w:type="dxa"/>
            <w:tcBorders>
              <w:top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t>TOTAL</w:t>
            </w:r>
          </w:p>
        </w:tc>
        <w:tc>
          <w:tcPr>
            <w:tcW w:w="5431" w:type="dxa"/>
            <w:tcBorders>
              <w:top w:val="single" w:sz="6" w:space="0" w:color="000000"/>
              <w:left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r>
          </w:p>
        </w:tc>
        <w:tc>
          <w:tcPr>
            <w:tcW w:w="1086" w:type="dxa"/>
            <w:tcBorders>
              <w:top w:val="single" w:sz="6" w:space="0" w:color="000000"/>
              <w:left w:val="single" w:sz="6" w:space="0" w:color="000000"/>
              <w:right w:val="single" w:sz="6" w:space="0" w:color="000000"/>
            </w:tcBorders>
          </w:tcPr>
          <w:p>
            <w:pPr>
              <w:pStyle w:val="Normal"/>
              <w:widowControl/>
              <w:spacing w:before="0" w:after="0"/>
              <w:jc w:val="left"/>
              <w:rPr>
                <w:rFonts w:cs="Times New Roman"/>
                <w:b/>
                <w:b/>
              </w:rPr>
            </w:pPr>
            <w:r>
              <w:rPr>
                <w:rFonts w:eastAsia="Calibri" w:cs="Times New Roman"/>
                <w:b/>
                <w:kern w:val="0"/>
                <w:lang w:bidi="ar-SA"/>
              </w:rPr>
            </w:r>
          </w:p>
        </w:tc>
        <w:tc>
          <w:tcPr>
            <w:tcW w:w="935" w:type="dxa"/>
            <w:tcBorders>
              <w:top w:val="single" w:sz="6" w:space="0" w:color="000000"/>
              <w:left w:val="single" w:sz="6" w:space="0" w:color="000000"/>
            </w:tcBorders>
          </w:tcPr>
          <w:p>
            <w:pPr>
              <w:pStyle w:val="Normal"/>
              <w:widowControl/>
              <w:spacing w:before="0" w:after="0"/>
              <w:jc w:val="left"/>
              <w:rPr>
                <w:rFonts w:cs="Times New Roman"/>
                <w:b/>
                <w:b/>
              </w:rPr>
            </w:pPr>
            <w:r>
              <w:rPr>
                <w:rFonts w:eastAsia="Calibri" w:cs="Times New Roman"/>
                <w:b/>
                <w:kern w:val="0"/>
                <w:lang w:bidi="ar-SA"/>
              </w:rPr>
            </w:r>
          </w:p>
        </w:tc>
      </w:tr>
    </w:tbl>
    <w:p>
      <w:pPr>
        <w:pStyle w:val="Normal"/>
        <w:rPr/>
      </w:pPr>
      <w:r>
        <w:rPr/>
        <w:br/>
      </w:r>
    </w:p>
    <w:p>
      <w:pPr>
        <w:pStyle w:val="Normal"/>
        <w:spacing w:lineRule="auto" w:line="259" w:before="0" w:after="160"/>
        <w:rPr/>
      </w:pPr>
      <w:r>
        <w:rPr/>
      </w:r>
      <w:r>
        <w:br w:type="page"/>
      </w:r>
    </w:p>
    <w:p>
      <w:pPr>
        <w:pStyle w:val="Normal"/>
        <w:rPr>
          <w:b/>
          <w:b/>
        </w:rPr>
      </w:pPr>
      <w:r>
        <w:rPr>
          <w:b/>
        </w:rPr>
        <w:t xml:space="preserve">Course Descriptions </w:t>
      </w:r>
    </w:p>
    <w:p>
      <w:pPr>
        <w:pStyle w:val="Normal"/>
        <w:rPr>
          <w:b/>
          <w:b/>
        </w:rPr>
      </w:pPr>
      <w:r>
        <w:rPr>
          <w:b/>
        </w:rPr>
        <w:t xml:space="preserve">MACC 801 Trends in Financial Reporting I </w:t>
      </w:r>
    </w:p>
    <w:p>
      <w:pPr>
        <w:pStyle w:val="Normal"/>
        <w:rPr>
          <w:b/>
          <w:b/>
        </w:rPr>
      </w:pPr>
      <w:r>
        <w:rPr>
          <w:b/>
        </w:rPr>
      </w:r>
    </w:p>
    <w:p>
      <w:pPr>
        <w:pStyle w:val="Normal"/>
        <w:rPr>
          <w:b/>
          <w:b/>
        </w:rPr>
      </w:pPr>
      <w:r>
        <w:rPr>
          <w:b/>
        </w:rPr>
      </w:r>
    </w:p>
    <w:p>
      <w:pPr>
        <w:pStyle w:val="Normal"/>
        <w:rPr>
          <w:rFonts w:cs="Times New Roman"/>
          <w:b/>
          <w:b/>
        </w:rPr>
      </w:pPr>
      <w:r>
        <w:rPr>
          <w:rFonts w:cs="Times New Roman"/>
          <w:b/>
        </w:rPr>
        <w:t>MSF 800 Corporate Finance and Valuation</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provides a thorough understanding of the key decisions companies are expected to make leading to maximisation of the wealth of the shareholders while understanding their impacts and intervening environment.  </w:t>
      </w:r>
    </w:p>
    <w:p>
      <w:pPr>
        <w:pStyle w:val="Normal"/>
        <w:spacing w:lineRule="auto" w:line="240"/>
        <w:rPr>
          <w:rFonts w:cs="Times New Roman"/>
          <w:b/>
          <w:b/>
        </w:rPr>
      </w:pPr>
      <w:r>
        <w:rPr>
          <w:rFonts w:cs="Times New Roman"/>
          <w:b/>
        </w:rPr>
        <w:t xml:space="preserve">Course Content </w:t>
      </w:r>
    </w:p>
    <w:p>
      <w:pPr>
        <w:pStyle w:val="Normal"/>
        <w:spacing w:lineRule="auto" w:line="240"/>
        <w:jc w:val="both"/>
        <w:rPr>
          <w:rFonts w:cs="Times New Roman"/>
          <w:szCs w:val="24"/>
        </w:rPr>
      </w:pPr>
      <w:r>
        <w:rPr>
          <w:rFonts w:cs="Times New Roman"/>
          <w:szCs w:val="24"/>
        </w:rPr>
        <w:t xml:space="preserve">Corporate financial policies: capital structure and the theory of perfect capital markets; </w:t>
      </w:r>
      <w:r>
        <w:rPr>
          <w:rFonts w:cs="Times New Roman"/>
          <w:color w:val="auto"/>
          <w:szCs w:val="24"/>
          <w:lang w:val="en-GB" w:eastAsia="en-US"/>
        </w:rPr>
        <w:t>capital structure, taxes and organisation theories; debt, equity and options theory; the design of the capital structure; Equity capital: returning cash to shareholders; distribution in practice: dividends and share buy-backs; share issues; implementing a debt policy; Corporate governance and financial engineering: choice of corporate structure</w:t>
      </w:r>
      <w:r>
        <w:rPr>
          <w:rFonts w:cs="Times New Roman"/>
          <w:szCs w:val="24"/>
        </w:rPr>
        <w:t xml:space="preserve"> ; </w:t>
      </w:r>
      <w:r>
        <w:rPr>
          <w:rFonts w:cs="Times New Roman"/>
          <w:color w:val="auto"/>
          <w:szCs w:val="24"/>
          <w:lang w:val="en-GB" w:eastAsia="en-US"/>
        </w:rPr>
        <w:t>initial public offerings (IPOs)</w:t>
      </w:r>
      <w:r>
        <w:rPr>
          <w:rFonts w:cs="Times New Roman"/>
          <w:szCs w:val="24"/>
        </w:rPr>
        <w:t xml:space="preserve">; </w:t>
      </w:r>
      <w:r>
        <w:rPr>
          <w:rFonts w:cs="Times New Roman"/>
          <w:color w:val="auto"/>
          <w:szCs w:val="24"/>
          <w:lang w:val="en-GB" w:eastAsia="en-US"/>
        </w:rPr>
        <w:t>corporate governance</w:t>
      </w:r>
      <w:r>
        <w:rPr>
          <w:rFonts w:cs="Times New Roman"/>
          <w:szCs w:val="24"/>
        </w:rPr>
        <w:t xml:space="preserve">; </w:t>
      </w:r>
      <w:r>
        <w:rPr>
          <w:rFonts w:cs="Times New Roman"/>
          <w:color w:val="auto"/>
          <w:szCs w:val="24"/>
          <w:lang w:val="en-GB" w:eastAsia="en-US"/>
        </w:rPr>
        <w:t>taking control of a company</w:t>
      </w:r>
      <w:r>
        <w:rPr>
          <w:rFonts w:cs="Times New Roman"/>
          <w:szCs w:val="24"/>
        </w:rPr>
        <w:t xml:space="preserve">; </w:t>
      </w:r>
      <w:r>
        <w:rPr>
          <w:rFonts w:cs="Times New Roman"/>
          <w:color w:val="auto"/>
          <w:szCs w:val="24"/>
          <w:lang w:val="en-GB" w:eastAsia="en-US"/>
        </w:rPr>
        <w:t>mergers and demergers</w:t>
      </w:r>
      <w:r>
        <w:rPr>
          <w:rFonts w:cs="Times New Roman"/>
          <w:szCs w:val="24"/>
        </w:rPr>
        <w:t xml:space="preserve">; </w:t>
      </w:r>
      <w:r>
        <w:rPr>
          <w:rFonts w:cs="Times New Roman"/>
          <w:color w:val="auto"/>
          <w:szCs w:val="24"/>
          <w:lang w:val="en-GB" w:eastAsia="en-US"/>
        </w:rPr>
        <w:t>leveraged buyouts (LBOs)</w:t>
      </w:r>
      <w:r>
        <w:rPr>
          <w:rFonts w:cs="Times New Roman"/>
          <w:szCs w:val="24"/>
        </w:rPr>
        <w:t xml:space="preserve">; </w:t>
      </w:r>
      <w:r>
        <w:rPr>
          <w:rFonts w:cs="Times New Roman"/>
          <w:color w:val="auto"/>
          <w:szCs w:val="24"/>
          <w:lang w:val="en-GB" w:eastAsia="en-US"/>
        </w:rPr>
        <w:t>bankruptcy and restructuring</w:t>
      </w:r>
      <w:r>
        <w:rPr>
          <w:rFonts w:cs="Times New Roman"/>
          <w:szCs w:val="24"/>
        </w:rPr>
        <w:t xml:space="preserve"> ; </w:t>
      </w:r>
      <w:r>
        <w:rPr>
          <w:rFonts w:cs="Times New Roman"/>
          <w:color w:val="auto"/>
          <w:szCs w:val="24"/>
          <w:lang w:val="en-GB" w:eastAsia="en-US"/>
        </w:rPr>
        <w:t>Managing working capital, cash flows and financial risks;</w:t>
      </w:r>
      <w:r>
        <w:rPr>
          <w:rFonts w:cs="Times New Roman"/>
          <w:szCs w:val="24"/>
        </w:rPr>
        <w:t xml:space="preserve"> Valuation: </w:t>
      </w:r>
      <w:r>
        <w:rPr>
          <w:rFonts w:cs="Times New Roman"/>
          <w:color w:val="auto"/>
          <w:szCs w:val="24"/>
          <w:lang w:val="en-GB" w:eastAsia="en-US"/>
        </w:rPr>
        <w:t xml:space="preserve">measuring value creation; investment criteria; the cost of capital; risk and investment analysis; valuation techniques.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spacing w:lineRule="auto" w:line="240"/>
        <w:rPr>
          <w:rFonts w:cs="Times New Roman"/>
          <w:bCs/>
          <w:color w:val="auto"/>
          <w:szCs w:val="24"/>
        </w:rPr>
      </w:pPr>
      <w:r>
        <w:rPr>
          <w:rFonts w:cs="Times New Roman"/>
          <w:color w:val="auto"/>
          <w:szCs w:val="24"/>
        </w:rPr>
        <w:t xml:space="preserve">Pierre Vernimmen (2014) Corporate Finance Theory and Practice </w:t>
      </w:r>
      <w:r>
        <w:rPr>
          <w:rFonts w:cs="Times New Roman"/>
          <w:bCs/>
          <w:color w:val="auto"/>
          <w:szCs w:val="24"/>
        </w:rPr>
        <w:t>Fourth Edition John Wiley and Sons, Ltd</w:t>
      </w:r>
    </w:p>
    <w:p>
      <w:pPr>
        <w:pStyle w:val="Normal"/>
        <w:spacing w:lineRule="auto" w:line="240"/>
        <w:rPr>
          <w:rFonts w:cs="Times New Roman"/>
          <w:b/>
          <w:b/>
        </w:rPr>
      </w:pPr>
      <w:r>
        <w:rPr>
          <w:rFonts w:cs="Times New Roman"/>
          <w:b/>
        </w:rPr>
      </w:r>
    </w:p>
    <w:p>
      <w:pPr>
        <w:pStyle w:val="Normal"/>
        <w:rPr>
          <w:rFonts w:cs="Times New Roman"/>
          <w:b/>
          <w:b/>
        </w:rPr>
      </w:pPr>
      <w:r>
        <w:rPr>
          <w:rFonts w:cs="Times New Roman"/>
          <w:b/>
        </w:rPr>
        <w:t>MSF 801 Quantitative Finance</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provides the grounding required to perform analytical tasks in finance theory. It equips the learners with quantitative basis for solving finance problems.  </w:t>
      </w:r>
    </w:p>
    <w:p>
      <w:pPr>
        <w:pStyle w:val="Normal"/>
        <w:spacing w:lineRule="auto" w:line="240"/>
        <w:rPr>
          <w:rFonts w:cs="Times New Roman"/>
          <w:b/>
          <w:b/>
        </w:rPr>
      </w:pPr>
      <w:r>
        <w:rPr>
          <w:rFonts w:cs="Times New Roman"/>
          <w:b/>
        </w:rPr>
        <w:t xml:space="preserve">Course Content </w:t>
      </w:r>
    </w:p>
    <w:p>
      <w:pPr>
        <w:pStyle w:val="Normal"/>
        <w:spacing w:lineRule="auto" w:line="240"/>
        <w:jc w:val="both"/>
        <w:rPr>
          <w:rFonts w:cs="Times New Roman"/>
          <w:szCs w:val="24"/>
        </w:rPr>
      </w:pPr>
      <w:r>
        <w:rPr>
          <w:rFonts w:cs="Times New Roman"/>
          <w:szCs w:val="24"/>
        </w:rPr>
        <w:t xml:space="preserve">Introduction: A Simple Market Model; </w:t>
      </w:r>
      <w:r>
        <w:rPr>
          <w:rFonts w:cs="Times New Roman"/>
          <w:bCs/>
          <w:color w:val="auto"/>
          <w:szCs w:val="24"/>
          <w:lang w:val="en-GB" w:eastAsia="en-US"/>
        </w:rPr>
        <w:t>Risk-Free Assets; Risky Assets; Discrete Time Market Models; Portfolio Management; Forward and Futures Contracts; Options: General Properties; Option Pricing:</w:t>
      </w:r>
      <w:r>
        <w:rPr>
          <w:rFonts w:eastAsia="CMR10" w:cs="Times New Roman"/>
          <w:color w:val="auto"/>
          <w:szCs w:val="24"/>
          <w:lang w:val="en-GB" w:eastAsia="en-US"/>
        </w:rPr>
        <w:t xml:space="preserve"> Bounds on Option Prices European Options in the Binomial Tree Model;</w:t>
      </w:r>
      <w:r>
        <w:rPr>
          <w:rFonts w:cs="Times New Roman"/>
          <w:bCs/>
          <w:color w:val="auto"/>
          <w:szCs w:val="24"/>
          <w:lang w:val="en-GB" w:eastAsia="en-US"/>
        </w:rPr>
        <w:t xml:space="preserve"> Financial Engineering; </w:t>
      </w:r>
      <w:r>
        <w:rPr>
          <w:rFonts w:eastAsia="CMR10" w:cs="Times New Roman"/>
          <w:color w:val="auto"/>
          <w:szCs w:val="24"/>
          <w:lang w:val="en-GB" w:eastAsia="en-US"/>
        </w:rPr>
        <w:t>Hedging Option Positions.</w:t>
      </w:r>
      <w:r>
        <w:rPr>
          <w:rFonts w:cs="Times New Roman"/>
          <w:bCs/>
          <w:color w:val="auto"/>
          <w:szCs w:val="24"/>
          <w:lang w:val="en-GB" w:eastAsia="en-US"/>
        </w:rPr>
        <w:t xml:space="preserve"> Variable Interest Rates;</w:t>
      </w:r>
      <w:r>
        <w:rPr>
          <w:rFonts w:eastAsia="CMR10" w:cs="Times New Roman"/>
          <w:color w:val="auto"/>
          <w:szCs w:val="24"/>
          <w:lang w:val="en-GB" w:eastAsia="en-US"/>
        </w:rPr>
        <w:t xml:space="preserve"> Maturity-Independent Yields</w:t>
      </w:r>
      <w:r>
        <w:rPr>
          <w:rFonts w:cs="Times New Roman"/>
          <w:bCs/>
          <w:color w:val="auto"/>
          <w:szCs w:val="24"/>
          <w:lang w:val="en-GB" w:eastAsia="en-US"/>
        </w:rPr>
        <w:t xml:space="preserve"> Stochastic Interest Rates;</w:t>
      </w:r>
      <w:r>
        <w:rPr>
          <w:rFonts w:cs="Times New Roman"/>
          <w:szCs w:val="24"/>
        </w:rPr>
        <w:t xml:space="preserve"> </w:t>
      </w:r>
      <w:r>
        <w:rPr>
          <w:rFonts w:cs="Times New Roman"/>
          <w:bCs/>
          <w:color w:val="auto"/>
          <w:szCs w:val="24"/>
          <w:lang w:val="en-GB" w:eastAsia="en-US"/>
        </w:rPr>
        <w:t>Arbitrage Pricing of Bonds</w:t>
      </w:r>
    </w:p>
    <w:p>
      <w:pPr>
        <w:pStyle w:val="Normal"/>
        <w:spacing w:lineRule="auto" w:line="240"/>
        <w:rPr>
          <w:rFonts w:cs="Times New Roman"/>
          <w:b/>
          <w:b/>
        </w:rPr>
      </w:pPr>
      <w:r>
        <w:rPr>
          <w:rFonts w:cs="Times New Roman"/>
          <w:b/>
        </w:rPr>
        <w:t>Course Texts</w:t>
      </w:r>
    </w:p>
    <w:p>
      <w:pPr>
        <w:pStyle w:val="Normal"/>
        <w:rPr/>
      </w:pPr>
      <w:r>
        <w:rPr/>
        <w:t xml:space="preserve">Marek Capi´nski and Tomasz Zastawniak (2003) Mathematicsfor Finance: An Introduction to Financial Engineering: Springer </w:t>
      </w:r>
    </w:p>
    <w:p>
      <w:pPr>
        <w:pStyle w:val="Normal"/>
        <w:rPr>
          <w:rFonts w:cs="Times New Roman"/>
          <w:b/>
          <w:b/>
        </w:rPr>
      </w:pPr>
      <w:r>
        <w:rPr>
          <w:rFonts w:cs="Times New Roman"/>
          <w:b/>
        </w:rPr>
      </w:r>
    </w:p>
    <w:p>
      <w:pPr>
        <w:pStyle w:val="Normal"/>
        <w:rPr>
          <w:rFonts w:cs="Times New Roman"/>
          <w:b/>
          <w:b/>
        </w:rPr>
      </w:pPr>
      <w:r>
        <w:rPr>
          <w:rFonts w:cs="Times New Roman"/>
          <w:b/>
        </w:rPr>
        <w:t>MBM Business Research methods</w:t>
      </w:r>
    </w:p>
    <w:p>
      <w:pPr>
        <w:pStyle w:val="Normal"/>
        <w:rPr>
          <w:rFonts w:cs="Times New Roman"/>
        </w:rPr>
      </w:pPr>
      <w:r>
        <w:rPr>
          <w:rFonts w:cs="Times New Roman"/>
        </w:rPr>
      </w:r>
    </w:p>
    <w:p>
      <w:pPr>
        <w:pStyle w:val="Normal"/>
        <w:rPr>
          <w:rFonts w:cs="Times New Roman"/>
          <w:b/>
          <w:b/>
        </w:rPr>
      </w:pPr>
      <w:r>
        <w:rPr>
          <w:rFonts w:cs="Times New Roman"/>
          <w:b/>
        </w:rPr>
        <w:t>MSF 802 Theory of Finance</w:t>
      </w:r>
    </w:p>
    <w:p>
      <w:pPr>
        <w:pStyle w:val="Normal"/>
        <w:spacing w:lineRule="auto" w:line="240"/>
        <w:rPr>
          <w:rFonts w:cs="Times New Roman"/>
          <w:b/>
          <w:b/>
        </w:rPr>
      </w:pPr>
      <w:r>
        <w:rPr>
          <w:rFonts w:cs="Times New Roman"/>
          <w:b/>
        </w:rPr>
        <w:t xml:space="preserve">Course purpose </w:t>
      </w:r>
    </w:p>
    <w:p>
      <w:pPr>
        <w:pStyle w:val="Normal"/>
        <w:rPr/>
      </w:pPr>
      <w:r>
        <w:rPr/>
        <w:t>This course will ensure that learners  acquire an understanding of the principal objectives of asset management and the linkages between financial risk and portfolio return. Students will develop an understanding of the structure and functioning of capital markets, an appreciation of the valuation methods for securities and to introduce the principles of portfolio theory.</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spacing w:lineRule="auto" w:line="240"/>
        <w:rPr>
          <w:rFonts w:cs="Times New Roman"/>
          <w:bCs/>
          <w:color w:val="auto"/>
          <w:szCs w:val="24"/>
        </w:rPr>
      </w:pPr>
      <w:r>
        <w:rPr>
          <w:rFonts w:cs="Times New Roman"/>
          <w:color w:val="auto"/>
          <w:szCs w:val="24"/>
        </w:rPr>
        <w:t xml:space="preserve">Pierre Vernimmen (2014) Corporate Finance Theory and Practice </w:t>
      </w:r>
      <w:r>
        <w:rPr>
          <w:rFonts w:cs="Times New Roman"/>
          <w:bCs/>
          <w:color w:val="auto"/>
          <w:szCs w:val="24"/>
        </w:rPr>
        <w:t>Fourth Edition John Wiley and Sons, Ltd</w:t>
      </w:r>
    </w:p>
    <w:p>
      <w:pPr>
        <w:pStyle w:val="Normal"/>
        <w:rPr>
          <w:rFonts w:cs="Times New Roman"/>
        </w:rPr>
      </w:pPr>
      <w:r>
        <w:rPr>
          <w:rFonts w:cs="Times New Roman"/>
        </w:rPr>
      </w:r>
    </w:p>
    <w:p>
      <w:pPr>
        <w:pStyle w:val="Normal"/>
        <w:rPr>
          <w:rFonts w:cs="Times New Roman"/>
          <w:b/>
          <w:b/>
        </w:rPr>
      </w:pPr>
      <w:r>
        <w:rPr>
          <w:rFonts w:cs="Times New Roman"/>
          <w:b/>
        </w:rPr>
        <w:t>MBM 801  Management theory and practice</w:t>
      </w:r>
    </w:p>
    <w:p>
      <w:pPr>
        <w:pStyle w:val="Normal"/>
        <w:rPr>
          <w:rFonts w:cs="Times New Roman"/>
        </w:rPr>
      </w:pPr>
      <w:r>
        <w:rPr>
          <w:rFonts w:cs="Times New Roman"/>
        </w:rPr>
      </w:r>
    </w:p>
    <w:p>
      <w:pPr>
        <w:pStyle w:val="Normal"/>
        <w:rPr>
          <w:rFonts w:cs="Times New Roman"/>
          <w:b/>
          <w:b/>
        </w:rPr>
      </w:pPr>
      <w:r>
        <w:rPr>
          <w:rFonts w:cs="Times New Roman"/>
          <w:b/>
        </w:rPr>
        <w:t>MSF 804 Financial modelling and Forecasting</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provides a thorough understanding of implementing financial models. It provides the learner with sufficient tools and expertise to create, manipulate and understand financial data. </w:t>
      </w:r>
    </w:p>
    <w:p>
      <w:pPr>
        <w:pStyle w:val="Normal"/>
        <w:spacing w:lineRule="auto" w:line="240"/>
        <w:rPr>
          <w:rFonts w:cs="Times New Roman"/>
          <w:b/>
          <w:b/>
        </w:rPr>
      </w:pPr>
      <w:r>
        <w:rPr>
          <w:rFonts w:cs="Times New Roman"/>
          <w:b/>
        </w:rPr>
        <w:t xml:space="preserve">Course Content </w:t>
      </w:r>
    </w:p>
    <w:p>
      <w:pPr>
        <w:pStyle w:val="Normal"/>
        <w:spacing w:lineRule="auto" w:line="240"/>
        <w:jc w:val="both"/>
        <w:rPr>
          <w:rFonts w:cs="Times New Roman"/>
          <w:szCs w:val="24"/>
        </w:rPr>
      </w:pPr>
      <w:r>
        <w:rPr>
          <w:rFonts w:cs="Times New Roman"/>
          <w:bCs/>
          <w:color w:val="auto"/>
          <w:szCs w:val="24"/>
          <w:lang w:val="en-GB" w:eastAsia="en-US"/>
        </w:rPr>
        <w:t xml:space="preserve">corporate finance and valuation: corporate valuation overview; pro forma financial statement modeling; financial analysis of leasing; portfolio models: calculating efficient portfolios; calculating the variance-covariance matrix; estimating betas and the security market line; efficient portfolios without short sales; the black-litterman approach to portfolio optimization; event studies; valuation of options: the binomial option pricing model; the black-scholes model; option greeks; real options; valuing bonds: duration; immunization strategies; modeling the term structure; calculating default-adjusted expected bond returns; monte carlo methods: generating and using random numbers; an introduction to monte carlo methods; investments; value at risk; options and option strategies; excel techniques: data tables; functions; matrices; arrays; objects and add ins. </w:t>
      </w:r>
    </w:p>
    <w:p>
      <w:pPr>
        <w:pStyle w:val="Normal"/>
        <w:spacing w:lineRule="auto" w:line="240"/>
        <w:rPr>
          <w:rFonts w:cs="Times New Roman"/>
          <w:b/>
          <w:b/>
        </w:rPr>
      </w:pPr>
      <w:r>
        <w:rPr>
          <w:rFonts w:cs="Times New Roman"/>
          <w:b/>
        </w:rPr>
        <w:t>Course Texts</w:t>
      </w:r>
    </w:p>
    <w:p>
      <w:pPr>
        <w:pStyle w:val="Normal"/>
        <w:spacing w:lineRule="auto" w:line="240"/>
        <w:rPr>
          <w:rFonts w:cs="Times New Roman"/>
          <w:bCs/>
          <w:color w:val="auto"/>
          <w:szCs w:val="24"/>
        </w:rPr>
      </w:pPr>
      <w:r>
        <w:rPr>
          <w:rFonts w:cs="Times New Roman"/>
          <w:color w:val="auto"/>
          <w:szCs w:val="24"/>
        </w:rPr>
        <w:t xml:space="preserve">Benninga S. (2014) </w:t>
      </w:r>
      <w:r>
        <w:rPr>
          <w:rFonts w:cs="Times New Roman"/>
          <w:b/>
          <w:bCs/>
          <w:color w:val="auto"/>
          <w:szCs w:val="24"/>
          <w:lang w:val="en-GB" w:eastAsia="en-US"/>
        </w:rPr>
        <w:t>Financial Modeling</w:t>
      </w:r>
      <w:r>
        <w:rPr>
          <w:rFonts w:cs="Times New Roman"/>
          <w:color w:val="auto"/>
          <w:szCs w:val="24"/>
        </w:rPr>
        <w:t xml:space="preserve"> </w:t>
      </w:r>
      <w:r>
        <w:rPr>
          <w:rFonts w:cs="Times New Roman"/>
          <w:bCs/>
          <w:color w:val="auto"/>
          <w:szCs w:val="24"/>
        </w:rPr>
        <w:t xml:space="preserve">Fourth Edition MIT press, London </w:t>
      </w:r>
    </w:p>
    <w:p>
      <w:pPr>
        <w:pStyle w:val="Normal"/>
        <w:rPr>
          <w:rFonts w:cs="Times New Roman"/>
        </w:rPr>
      </w:pPr>
      <w:r>
        <w:rPr>
          <w:rFonts w:cs="Times New Roman"/>
        </w:rPr>
      </w:r>
    </w:p>
    <w:p>
      <w:pPr>
        <w:pStyle w:val="Normal"/>
        <w:rPr>
          <w:rFonts w:cs="Times New Roman"/>
          <w:b/>
          <w:b/>
        </w:rPr>
      </w:pPr>
      <w:r>
        <w:rPr>
          <w:rFonts w:cs="Times New Roman"/>
          <w:b/>
        </w:rPr>
        <w:t>MSF 805 Financial Econometrics</w:t>
      </w:r>
    </w:p>
    <w:p>
      <w:pPr>
        <w:pStyle w:val="Normal"/>
        <w:rPr>
          <w:rFonts w:cs="Times New Roman"/>
        </w:rPr>
      </w:pPr>
      <w:r>
        <w:rPr>
          <w:rFonts w:cs="Times New Roman"/>
        </w:rPr>
      </w:r>
    </w:p>
    <w:p>
      <w:pPr>
        <w:pStyle w:val="Normal"/>
        <w:rPr>
          <w:rFonts w:cs="Times New Roman"/>
          <w:b/>
          <w:b/>
        </w:rPr>
      </w:pPr>
      <w:r>
        <w:rPr>
          <w:rFonts w:cs="Times New Roman"/>
          <w:b/>
        </w:rPr>
        <w:t>MSF 806 Asset Management</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This course provides a fundamental understanding of the structure and functioning of capital markets, the principles of investment decisions under risk and the optimal allocation among asset classes.</w:t>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spacing w:lineRule="auto" w:line="240"/>
        <w:rPr>
          <w:rFonts w:cs="Times New Roman"/>
          <w:bCs/>
          <w:color w:val="auto"/>
          <w:szCs w:val="24"/>
        </w:rPr>
      </w:pPr>
      <w:r>
        <w:rPr>
          <w:rFonts w:cs="Times New Roman"/>
          <w:color w:val="auto"/>
          <w:szCs w:val="24"/>
        </w:rPr>
        <w:t xml:space="preserve">Pierre Vernimmen (2014) Corporate Finance Theory and Practice </w:t>
      </w:r>
      <w:r>
        <w:rPr>
          <w:rFonts w:cs="Times New Roman"/>
          <w:bCs/>
          <w:color w:val="auto"/>
          <w:szCs w:val="24"/>
        </w:rPr>
        <w:t>Fourth Edition John Wiley and Sons, Ltd</w:t>
      </w:r>
    </w:p>
    <w:p>
      <w:pPr>
        <w:pStyle w:val="Normal"/>
        <w:rPr>
          <w:rFonts w:cs="Times New Roman"/>
        </w:rPr>
      </w:pPr>
      <w:r>
        <w:rPr>
          <w:rFonts w:cs="Times New Roman"/>
        </w:rPr>
      </w:r>
    </w:p>
    <w:p>
      <w:pPr>
        <w:pStyle w:val="Normal"/>
        <w:rPr>
          <w:rFonts w:cs="Times New Roman"/>
        </w:rPr>
      </w:pPr>
      <w:r>
        <w:rPr>
          <w:rFonts w:cs="Times New Roman"/>
        </w:rPr>
        <w:t>MSF 807 Derivatives &amp; Risk Management</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provides a thorough understanding of the key decisions companies are expected to make leading to maximisation of the wealth of the shareholders while understanding their impacts and intervening environment.  </w:t>
      </w:r>
    </w:p>
    <w:p>
      <w:pPr>
        <w:pStyle w:val="Normal"/>
        <w:spacing w:lineRule="auto" w:line="240"/>
        <w:rPr>
          <w:rFonts w:cs="Times New Roman"/>
          <w:b/>
          <w:b/>
        </w:rPr>
      </w:pPr>
      <w:r>
        <w:rPr>
          <w:rFonts w:cs="Times New Roman"/>
          <w:b/>
        </w:rPr>
        <w:t xml:space="preserve">Course Content </w:t>
      </w:r>
    </w:p>
    <w:p>
      <w:pPr>
        <w:pStyle w:val="Normal"/>
        <w:spacing w:lineRule="auto" w:line="240"/>
        <w:jc w:val="both"/>
        <w:rPr>
          <w:rFonts w:cs="Times New Roman"/>
          <w:bCs/>
          <w:color w:val="131413"/>
          <w:szCs w:val="24"/>
          <w:lang w:val="en-GB" w:eastAsia="en-US"/>
        </w:rPr>
      </w:pPr>
      <w:r>
        <w:rPr>
          <w:rFonts w:cs="Times New Roman"/>
          <w:bCs/>
          <w:color w:val="auto"/>
          <w:szCs w:val="24"/>
          <w:lang w:val="en-GB" w:eastAsia="en-US"/>
        </w:rPr>
        <w:t>Derivatives and risk management; introduction to derivatives; derivatives products and market structure; OTC derivatives clearing and settlement process; Transaction processing and settlement for OTC instruments;</w:t>
      </w:r>
      <w:r>
        <w:rPr>
          <w:rFonts w:cs="Times New Roman"/>
          <w:bCs/>
          <w:color w:val="131413"/>
          <w:szCs w:val="24"/>
          <w:lang w:val="en-GB" w:eastAsia="en-US"/>
        </w:rPr>
        <w:t xml:space="preserve"> Interest Rates and Financial Derivatives; Convex Optimization; Quadratic Hedging Principles; Quadratic Investment Principles; Risk Measurement Principles; Empirical Methods; Parametric Models and Their Tails; Multivariate Models.</w:t>
      </w:r>
    </w:p>
    <w:p>
      <w:pPr>
        <w:pStyle w:val="Normal"/>
        <w:spacing w:lineRule="auto" w:line="240"/>
        <w:rPr>
          <w:rFonts w:ascii="Helvetica-Condensed-Bold" w:hAnsi="Helvetica-Condensed-Bold" w:cs="Helvetica-Condensed-Bold"/>
          <w:b/>
          <w:b/>
          <w:bCs/>
          <w:color w:val="auto"/>
          <w:sz w:val="27"/>
          <w:szCs w:val="27"/>
          <w:lang w:val="en-GB" w:eastAsia="en-US"/>
        </w:rPr>
      </w:pPr>
      <w:r>
        <w:rPr>
          <w:rFonts w:cs="Helvetica-Condensed-Bold" w:ascii="Helvetica-Condensed-Bold" w:hAnsi="Helvetica-Condensed-Bold"/>
          <w:b/>
          <w:bCs/>
          <w:color w:val="auto"/>
          <w:sz w:val="27"/>
          <w:szCs w:val="27"/>
          <w:lang w:val="en-GB" w:eastAsia="en-US"/>
        </w:rPr>
      </w:r>
    </w:p>
    <w:p>
      <w:pPr>
        <w:pStyle w:val="Normal"/>
        <w:spacing w:lineRule="auto" w:line="240"/>
        <w:rPr>
          <w:rFonts w:cs="Times New Roman"/>
          <w:b/>
          <w:b/>
        </w:rPr>
      </w:pPr>
      <w:r>
        <w:rPr>
          <w:rFonts w:cs="Times New Roman"/>
          <w:b/>
        </w:rPr>
        <w:t>Course Texts</w:t>
      </w:r>
    </w:p>
    <w:p>
      <w:pPr>
        <w:pStyle w:val="Normal"/>
        <w:rPr>
          <w:rFonts w:cs="Times New Roman"/>
          <w:color w:val="auto"/>
          <w:szCs w:val="24"/>
        </w:rPr>
      </w:pPr>
      <w:r>
        <w:rPr>
          <w:rFonts w:cs="Times New Roman"/>
          <w:color w:val="auto"/>
          <w:szCs w:val="24"/>
        </w:rPr>
        <w:t>Hull, J.C.: Options, Futures, and Other Derivatives, 8th edn. Prentice-Hall, Englewood Cliffs</w:t>
      </w:r>
    </w:p>
    <w:p>
      <w:pPr>
        <w:pStyle w:val="Normal"/>
        <w:rPr>
          <w:rFonts w:cs="Times New Roman"/>
          <w:color w:val="auto"/>
          <w:szCs w:val="24"/>
        </w:rPr>
      </w:pPr>
      <w:r>
        <w:rPr>
          <w:rFonts w:cs="Times New Roman"/>
          <w:color w:val="auto"/>
          <w:szCs w:val="24"/>
        </w:rPr>
        <w:t>(2012)</w:t>
      </w:r>
    </w:p>
    <w:p>
      <w:pPr>
        <w:pStyle w:val="Normal"/>
        <w:rPr>
          <w:rFonts w:cs="Times New Roman"/>
        </w:rPr>
      </w:pPr>
      <w:r>
        <w:rPr>
          <w:rFonts w:cs="Times New Roman"/>
        </w:rPr>
        <w:t>H. Hult et al., Risk and Portfolio Analysis: Principles and Methods, Springer Series</w:t>
      </w:r>
    </w:p>
    <w:p>
      <w:pPr>
        <w:pStyle w:val="Normal"/>
        <w:rPr>
          <w:rFonts w:cs="Times New Roman"/>
        </w:rPr>
      </w:pPr>
      <w:r>
        <w:rPr>
          <w:rFonts w:cs="Times New Roman"/>
        </w:rPr>
        <w:t>in Operations Research and Financial Engineering, DOI 10.1007/978-1-4614-4103-8 9,</w:t>
      </w:r>
    </w:p>
    <w:p>
      <w:pPr>
        <w:pStyle w:val="Normal"/>
        <w:rPr>
          <w:rFonts w:cs="Times New Roman"/>
        </w:rPr>
      </w:pPr>
      <w:r>
        <w:rPr>
          <w:rFonts w:cs="Times New Roman"/>
        </w:rPr>
        <w:t>© Springer Science+Business Media New York 2012</w:t>
      </w:r>
    </w:p>
    <w:p>
      <w:pPr>
        <w:pStyle w:val="Normal"/>
        <w:rPr>
          <w:rFonts w:cs="Times New Roman"/>
        </w:rPr>
      </w:pPr>
      <w:r>
        <w:rPr>
          <w:rFonts w:cs="Times New Roman"/>
        </w:rPr>
        <w:t>Savage, L.J.: The Foundations of Statistics. Wiley, New York (1954)</w:t>
      </w:r>
    </w:p>
    <w:p>
      <w:pPr>
        <w:pStyle w:val="Normal"/>
        <w:rPr>
          <w:rFonts w:cs="Times New Roman"/>
        </w:rPr>
      </w:pPr>
      <w:r>
        <w:rPr>
          <w:rFonts w:cs="Times New Roman"/>
        </w:rPr>
        <w:t>Resnick, S.I.: Heavy-Tail Phenomena: Probabilistic and Statistical Modeling. Springer, New</w:t>
      </w:r>
    </w:p>
    <w:p>
      <w:pPr>
        <w:pStyle w:val="Normal"/>
        <w:rPr>
          <w:rFonts w:cs="Times New Roman"/>
        </w:rPr>
      </w:pPr>
      <w:r>
        <w:rPr>
          <w:rFonts w:cs="Times New Roman"/>
        </w:rPr>
        <w:t>York (2007)</w:t>
      </w:r>
    </w:p>
    <w:p>
      <w:pPr>
        <w:pStyle w:val="Normal"/>
        <w:rPr>
          <w:rFonts w:cs="Times New Roman"/>
        </w:rPr>
      </w:pPr>
      <w:r>
        <w:rPr>
          <w:rFonts w:cs="Times New Roman"/>
        </w:rPr>
        <w:t>Fianacial risk foreasting: The Theory and Practice of Forecasting Market Risk,with Implementation in R and Matlab2011 Jon Danı´elsson John Wiley &amp; Sons Ltd,</w:t>
      </w:r>
    </w:p>
    <w:p>
      <w:pPr>
        <w:pStyle w:val="Normal"/>
        <w:tabs>
          <w:tab w:val="clear" w:pos="720"/>
          <w:tab w:val="center" w:pos="4513" w:leader="none"/>
        </w:tabs>
        <w:rPr>
          <w:rFonts w:cs="Times New Roman"/>
          <w:b/>
          <w:b/>
        </w:rPr>
      </w:pPr>
      <w:r>
        <w:rPr>
          <w:rFonts w:cs="Times New Roman"/>
          <w:b/>
        </w:rPr>
        <w:t>MSF 808 Advanced Financial Analysis</w:t>
        <w:tab/>
      </w:r>
    </w:p>
    <w:p>
      <w:pPr>
        <w:pStyle w:val="Normal"/>
        <w:tabs>
          <w:tab w:val="clear" w:pos="720"/>
          <w:tab w:val="center" w:pos="4513" w:leader="none"/>
        </w:tabs>
        <w:spacing w:lineRule="auto" w:line="240"/>
        <w:jc w:val="both"/>
        <w:rPr>
          <w:rFonts w:cs="Times New Roman"/>
        </w:rPr>
      </w:pPr>
      <w:r>
        <w:rPr>
          <w:rFonts w:cs="Times New Roman"/>
        </w:rPr>
        <w:t xml:space="preserve">The aim of this course is to consider advance models of financial analysis as tools of investment decisions, portfolio analysis and management. This will enhance learners understanding and forecasting of financial assets and market trends. </w:t>
      </w:r>
    </w:p>
    <w:p>
      <w:pPr>
        <w:pStyle w:val="Normal"/>
        <w:tabs>
          <w:tab w:val="clear" w:pos="720"/>
          <w:tab w:val="center" w:pos="4513" w:leader="none"/>
        </w:tabs>
        <w:rPr>
          <w:rFonts w:cs="Times New Roman"/>
          <w:b/>
          <w:b/>
        </w:rPr>
      </w:pPr>
      <w:r>
        <w:rPr>
          <w:rFonts w:cs="Times New Roman"/>
          <w:b/>
        </w:rPr>
        <w:t xml:space="preserve">Course content </w:t>
      </w:r>
    </w:p>
    <w:p>
      <w:pPr>
        <w:pStyle w:val="Normal"/>
        <w:tabs>
          <w:tab w:val="clear" w:pos="720"/>
          <w:tab w:val="center" w:pos="4513" w:leader="none"/>
        </w:tabs>
        <w:spacing w:lineRule="auto" w:line="240" w:before="0" w:after="0"/>
        <w:contextualSpacing/>
        <w:jc w:val="both"/>
        <w:rPr>
          <w:rFonts w:cs="AFDHE P+intirb"/>
          <w:color w:val="000000"/>
          <w:szCs w:val="24"/>
        </w:rPr>
      </w:pPr>
      <w:r>
        <w:rPr>
          <w:rFonts w:cs="AFDHE P+intirb"/>
          <w:color w:val="000000"/>
          <w:szCs w:val="24"/>
        </w:rPr>
        <w:t>Discounted Cash Flow (DCF) Models: Fundamental Value of Stocks and Bonds; Main Input Factors; Monte Carlo Free Cash Flow to the Firm (MC-FCFF) Models: Standard FCFF Model; Monte Carlo FCFF Models; Beyond Earnings: From Accounting to Economics; Economics to Valuation; Morgan Stanley ModelWare’s Approach to Intrinsic Value: Focusing on Risk-Reward Trade-offs: Linking Fundamental Analysis to the Inputs of the Valuation Model; Linking Business Activity to Intrinsic Value: The ModelWare Profitability Tree; ModelWare’s Intrinsic Value Approach; Treatment of Key Inputs; The Cost of Capital; UBS VCAM and EGQ Regression-based Valuation: Introducing “EGQ” – Where Intrinsic Methods and Empirical Techniques Meet; A Quick Guide to DCF and Economic Profit Analysis; Regression-based Valuation ;  UBS Economic Growth Quotient; Understanding Regressions; Leverage Buyout (LBO) Models: IRRs and the Structure of LBO Models; Assumptions of LBO Models; Valuation 101: Approaches and Alternatives: Discounted Cash Flow Valuation; Liquidation and Accounting Valuation; Relative Valuation; Real Option Valuation.</w:t>
      </w:r>
    </w:p>
    <w:p>
      <w:pPr>
        <w:pStyle w:val="Normal"/>
        <w:tabs>
          <w:tab w:val="clear" w:pos="720"/>
          <w:tab w:val="center" w:pos="4513" w:leader="none"/>
        </w:tabs>
        <w:spacing w:lineRule="auto" w:line="240" w:before="0" w:after="0"/>
        <w:contextualSpacing/>
        <w:jc w:val="both"/>
        <w:rPr>
          <w:rFonts w:cs="AFDHE P+intirb"/>
          <w:color w:val="000000"/>
          <w:szCs w:val="24"/>
        </w:rPr>
      </w:pPr>
      <w:r>
        <w:rPr>
          <w:rFonts w:cs="AFDHE P+intirb"/>
          <w:color w:val="000000"/>
          <w:szCs w:val="24"/>
        </w:rPr>
      </w:r>
    </w:p>
    <w:p>
      <w:pPr>
        <w:pStyle w:val="Normal"/>
        <w:tabs>
          <w:tab w:val="clear" w:pos="720"/>
          <w:tab w:val="center" w:pos="4513" w:leader="none"/>
        </w:tabs>
        <w:spacing w:lineRule="auto" w:line="240" w:before="0" w:after="0"/>
        <w:contextualSpacing/>
        <w:jc w:val="both"/>
        <w:rPr>
          <w:rFonts w:cs="Times New Roman"/>
          <w:b/>
          <w:b/>
          <w:szCs w:val="24"/>
        </w:rPr>
      </w:pPr>
      <w:r>
        <w:rPr>
          <w:rFonts w:cs="AFDHE P+intirb"/>
          <w:b/>
          <w:color w:val="000000"/>
          <w:szCs w:val="24"/>
        </w:rPr>
        <w:t>Course text</w:t>
      </w:r>
    </w:p>
    <w:p>
      <w:pPr>
        <w:pStyle w:val="Bibliography"/>
        <w:spacing w:lineRule="auto" w:line="240" w:before="0" w:after="0"/>
        <w:ind w:left="720" w:hanging="720"/>
        <w:rPr>
          <w:lang w:val="en-US"/>
        </w:rPr>
      </w:pPr>
      <w:r>
        <w:rPr>
          <w:lang w:val="en-US"/>
        </w:rPr>
        <w:t xml:space="preserve">Veibig , J., &amp; Poddig , T. (2008). Discounted Cash Flow (DCF) Models. In J. Viebig, T. Poddig, &amp; A. Varmaz, </w:t>
      </w:r>
      <w:r>
        <w:rPr>
          <w:i/>
          <w:iCs/>
          <w:lang w:val="en-US"/>
        </w:rPr>
        <w:t>Equity Valuation:Models from Leading Investment Banks</w:t>
      </w:r>
      <w:r>
        <w:rPr>
          <w:lang w:val="en-US"/>
        </w:rPr>
        <w:t xml:space="preserve"> (pp. 31-82). West Sussex: John Wiley &amp; Sons Ltd,.</w:t>
      </w:r>
    </w:p>
    <w:p>
      <w:pPr>
        <w:pStyle w:val="Normal"/>
        <w:rPr>
          <w:rFonts w:cs="Times New Roman"/>
        </w:rPr>
      </w:pPr>
      <w:r>
        <w:rPr>
          <w:rFonts w:cs="Times New Roman"/>
        </w:rPr>
      </w:r>
    </w:p>
    <w:p>
      <w:pPr>
        <w:pStyle w:val="Normal"/>
        <w:rPr>
          <w:rFonts w:cs="Times New Roman"/>
        </w:rPr>
      </w:pPr>
      <w:r>
        <w:rPr>
          <w:rFonts w:cs="Times New Roman"/>
        </w:rPr>
        <w:t>MSF 809 Proposal writing</w:t>
      </w:r>
    </w:p>
    <w:p>
      <w:pPr>
        <w:pStyle w:val="Normal"/>
        <w:rPr>
          <w:rFonts w:cs="Times New Roman"/>
        </w:rPr>
      </w:pPr>
      <w:r>
        <w:rPr>
          <w:rFonts w:cs="Times New Roman"/>
        </w:rPr>
      </w:r>
    </w:p>
    <w:p>
      <w:pPr>
        <w:pStyle w:val="Normal"/>
        <w:rPr>
          <w:rFonts w:cs="Times New Roman"/>
          <w:b/>
          <w:b/>
        </w:rPr>
      </w:pPr>
      <w:r>
        <w:rPr>
          <w:rFonts w:cs="Times New Roman"/>
          <w:b/>
        </w:rPr>
        <w:t>MSF 810 Financial Economics</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is based on the fact that finance is derived from economics. It therefore causes an understanding of the link between financial variables and real variables in an economy and as such establishes the same link on financial decision making effect on the economy.  </w:t>
      </w:r>
    </w:p>
    <w:p>
      <w:pPr>
        <w:pStyle w:val="Normal"/>
        <w:spacing w:lineRule="auto" w:line="240"/>
        <w:rPr>
          <w:rFonts w:cs="Times New Roman"/>
          <w:b/>
          <w:b/>
        </w:rPr>
      </w:pPr>
      <w:r>
        <w:rPr>
          <w:rFonts w:cs="Times New Roman"/>
          <w:b/>
        </w:rPr>
        <w:t xml:space="preserve">Course Content </w:t>
      </w:r>
    </w:p>
    <w:p>
      <w:pPr>
        <w:pStyle w:val="Normal"/>
        <w:spacing w:lineRule="auto" w:line="240"/>
        <w:jc w:val="both"/>
        <w:rPr>
          <w:rFonts w:cs="Times New Roman"/>
          <w:szCs w:val="24"/>
        </w:rPr>
      </w:pPr>
      <w:r>
        <w:rPr>
          <w:rFonts w:cs="Times New Roman"/>
          <w:szCs w:val="24"/>
        </w:rPr>
        <w:t xml:space="preserve">Investment decisions under certainty: Intertemporal consumption in autarky; Asset prices and inflation; Valuing financial assets; </w:t>
      </w:r>
      <w:r>
        <w:rPr>
          <w:rFonts w:cs="Times New Roman"/>
          <w:bCs/>
          <w:color w:val="auto"/>
          <w:szCs w:val="24"/>
          <w:lang w:val="en-GB" w:eastAsia="en-US"/>
        </w:rPr>
        <w:t>Uncertainty and risk</w:t>
      </w:r>
      <w:r>
        <w:rPr>
          <w:rFonts w:cs="Times New Roman"/>
          <w:szCs w:val="24"/>
        </w:rPr>
        <w:t xml:space="preserve">: </w:t>
      </w:r>
      <w:r>
        <w:rPr>
          <w:rFonts w:cs="Times New Roman"/>
          <w:bCs/>
          <w:color w:val="auto"/>
          <w:szCs w:val="24"/>
          <w:lang w:val="en-GB" w:eastAsia="en-US"/>
        </w:rPr>
        <w:t>State-preference theory;</w:t>
      </w:r>
      <w:r>
        <w:rPr>
          <w:rFonts w:cs="Times New Roman"/>
          <w:szCs w:val="24"/>
        </w:rPr>
        <w:t xml:space="preserve"> </w:t>
      </w:r>
      <w:r>
        <w:rPr>
          <w:rFonts w:cs="Times New Roman"/>
          <w:bCs/>
          <w:color w:val="auto"/>
          <w:szCs w:val="24"/>
          <w:lang w:val="en-GB" w:eastAsia="en-US"/>
        </w:rPr>
        <w:t xml:space="preserve">Consumer preferences; Term structure of interest rates; Asset pricing models: </w:t>
      </w:r>
      <w:r>
        <w:rPr>
          <w:rFonts w:cs="Times New Roman"/>
          <w:iCs/>
          <w:color w:val="auto"/>
          <w:szCs w:val="24"/>
          <w:lang w:val="en-GB" w:eastAsia="en-US"/>
        </w:rPr>
        <w:t>Capital asset pricing model; Arbitrage pricing theory; Empirical tests of the consumption-based pricing models;</w:t>
      </w:r>
      <w:r>
        <w:rPr>
          <w:rFonts w:cs="Times New Roman"/>
          <w:bCs/>
          <w:color w:val="auto"/>
          <w:szCs w:val="24"/>
          <w:lang w:val="en-GB" w:eastAsia="en-US"/>
        </w:rPr>
        <w:t xml:space="preserve"> Private insurance with asymmetric information:</w:t>
      </w:r>
      <w:r>
        <w:rPr>
          <w:rFonts w:cs="Times New Roman"/>
          <w:iCs/>
          <w:color w:val="auto"/>
          <w:szCs w:val="24"/>
          <w:lang w:val="en-GB" w:eastAsia="en-US"/>
        </w:rPr>
        <w:t xml:space="preserve"> Insurance with common information; Insurance with asymmetric information;</w:t>
      </w:r>
      <w:r>
        <w:rPr>
          <w:rFonts w:cs="Times New Roman"/>
          <w:bCs/>
          <w:color w:val="auto"/>
          <w:szCs w:val="24"/>
          <w:lang w:val="en-GB" w:eastAsia="en-US"/>
        </w:rPr>
        <w:t xml:space="preserve"> Derivative securities:</w:t>
      </w:r>
      <w:r>
        <w:rPr>
          <w:rFonts w:cs="Times New Roman"/>
          <w:iCs/>
          <w:color w:val="auto"/>
          <w:szCs w:val="24"/>
          <w:lang w:val="en-GB" w:eastAsia="en-US"/>
        </w:rPr>
        <w:t xml:space="preserve"> Option contracts; Forward contracts;</w:t>
      </w:r>
      <w:r>
        <w:rPr>
          <w:rFonts w:cs="Times New Roman"/>
          <w:bCs/>
          <w:color w:val="auto"/>
          <w:szCs w:val="24"/>
          <w:lang w:val="en-GB" w:eastAsia="en-US"/>
        </w:rPr>
        <w:t xml:space="preserve"> Corporate finance:</w:t>
      </w:r>
      <w:r>
        <w:rPr>
          <w:rFonts w:cs="Times New Roman"/>
          <w:iCs/>
          <w:color w:val="auto"/>
          <w:szCs w:val="24"/>
          <w:lang w:val="en-GB" w:eastAsia="en-US"/>
        </w:rPr>
        <w:t xml:space="preserve"> Capital structure choice</w:t>
      </w:r>
      <w:r>
        <w:rPr>
          <w:rFonts w:cs="Times New Roman"/>
          <w:bCs/>
          <w:color w:val="auto"/>
          <w:szCs w:val="24"/>
          <w:lang w:val="en-GB" w:eastAsia="en-US"/>
        </w:rPr>
        <w:t xml:space="preserve"> </w:t>
      </w:r>
      <w:r>
        <w:rPr>
          <w:rFonts w:cs="Times New Roman"/>
          <w:iCs/>
          <w:color w:val="auto"/>
          <w:szCs w:val="24"/>
          <w:lang w:val="en-GB" w:eastAsia="en-US"/>
        </w:rPr>
        <w:t>Dividend policy</w:t>
      </w:r>
      <w:r>
        <w:rPr>
          <w:rFonts w:cs="Times New Roman"/>
          <w:bCs/>
          <w:color w:val="auto"/>
          <w:szCs w:val="24"/>
          <w:lang w:val="en-GB" w:eastAsia="en-US"/>
        </w:rPr>
        <w:t xml:space="preserve"> and Project evaluation and the social discount rate.</w:t>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t>Jones, C. (2008) Financial Economics or Routledge’s Taylor &amp; Francis New York</w:t>
      </w:r>
    </w:p>
    <w:p>
      <w:pPr>
        <w:pStyle w:val="Normal"/>
        <w:rPr>
          <w:rFonts w:cs="Times New Roman"/>
          <w:b/>
          <w:b/>
        </w:rPr>
      </w:pPr>
      <w:r>
        <w:rPr>
          <w:rFonts w:cs="Times New Roman"/>
          <w:b/>
        </w:rPr>
        <w:t>MSF 811 Fixed Income Investment</w:t>
      </w:r>
    </w:p>
    <w:p>
      <w:pPr>
        <w:pStyle w:val="Normal"/>
        <w:spacing w:lineRule="auto" w:line="240"/>
        <w:rPr>
          <w:rFonts w:cs="Times New Roman"/>
          <w:b/>
          <w:b/>
        </w:rPr>
      </w:pPr>
      <w:r>
        <w:rPr>
          <w:rFonts w:cs="Times New Roman"/>
          <w:b/>
        </w:rPr>
        <w:t xml:space="preserve">Course purpose </w:t>
      </w:r>
    </w:p>
    <w:p>
      <w:pPr>
        <w:pStyle w:val="Normal"/>
        <w:spacing w:lineRule="auto" w:line="240"/>
        <w:jc w:val="both"/>
        <w:rPr/>
      </w:pPr>
      <w:r>
        <w:rPr/>
        <w:t>This course provides  tools necessary to enable them to understand the problems involved in managing a fixed income portfolio. The focus of this module is on fixed income security markets, pricing and uses for portfolio management or for hedging interest rate risk. It will also cover term structure analysis and the use of fixed income derivative instruments in bond portfolio management.</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r>
    </w:p>
    <w:p>
      <w:pPr>
        <w:pStyle w:val="Normal"/>
        <w:rPr>
          <w:rFonts w:cs="Times New Roman"/>
          <w:b/>
          <w:b/>
        </w:rPr>
      </w:pPr>
      <w:r>
        <w:rPr>
          <w:rFonts w:cs="Times New Roman"/>
          <w:b/>
        </w:rPr>
        <w:t>MSF 812 Ethics, Society and the Finance Sector</w:t>
      </w:r>
    </w:p>
    <w:p>
      <w:pPr>
        <w:pStyle w:val="Normal"/>
        <w:spacing w:lineRule="auto" w:line="240"/>
        <w:rPr>
          <w:rFonts w:cs="Times New Roman"/>
          <w:b/>
          <w:b/>
        </w:rPr>
      </w:pPr>
      <w:r>
        <w:rPr>
          <w:rFonts w:cs="Times New Roman"/>
          <w:b/>
        </w:rPr>
        <w:t xml:space="preserve">Course purpose </w:t>
      </w:r>
    </w:p>
    <w:p>
      <w:pPr>
        <w:pStyle w:val="Normal"/>
        <w:spacing w:lineRule="auto" w:line="240"/>
        <w:rPr/>
      </w:pPr>
      <w:r>
        <w:rPr/>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r>
      <w:bookmarkStart w:id="17" w:name="_GoBack"/>
      <w:bookmarkStart w:id="18" w:name="_GoBack"/>
      <w:bookmarkEnd w:id="18"/>
    </w:p>
    <w:p>
      <w:pPr>
        <w:pStyle w:val="Normal"/>
        <w:rPr>
          <w:rFonts w:cs="Times New Roman"/>
          <w:b/>
          <w:b/>
        </w:rPr>
      </w:pPr>
      <w:r>
        <w:rPr>
          <w:rFonts w:cs="Times New Roman"/>
          <w:b/>
        </w:rPr>
        <w:t>MSF 813 Frontiers in Finance Research Seminars</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r>
    </w:p>
    <w:p>
      <w:pPr>
        <w:pStyle w:val="Normal"/>
        <w:rPr>
          <w:rFonts w:cs="Times New Roman"/>
          <w:b/>
          <w:b/>
        </w:rPr>
      </w:pPr>
      <w:r>
        <w:rPr>
          <w:rFonts w:cs="Times New Roman"/>
          <w:b/>
        </w:rPr>
        <w:t>MSF 814E Public Sector Financial Management</w:t>
      </w:r>
    </w:p>
    <w:p>
      <w:pPr>
        <w:pStyle w:val="Normal"/>
        <w:spacing w:lineRule="auto" w:line="240"/>
        <w:rPr>
          <w:rFonts w:cs="Times New Roman"/>
          <w:b/>
          <w:b/>
        </w:rPr>
      </w:pPr>
      <w:r>
        <w:rPr>
          <w:rFonts w:cs="Times New Roman"/>
          <w:b/>
        </w:rPr>
        <w:t xml:space="preserve">Course purpose </w:t>
      </w:r>
    </w:p>
    <w:p>
      <w:pPr>
        <w:pStyle w:val="Normal"/>
        <w:spacing w:lineRule="auto" w:line="240"/>
        <w:rPr>
          <w:rFonts w:cs="Times New Roman"/>
          <w:b/>
          <w:b/>
        </w:rPr>
      </w:pPr>
      <w:r>
        <w:rPr/>
        <w:t xml:space="preserve">This course provides a thorough understanding of the key decisions companies are expected to make leading to maximisation of the wealth of the shareholders while understanding their impacts and intervening environment.  </w:t>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r>
    </w:p>
    <w:p>
      <w:pPr>
        <w:pStyle w:val="Normal"/>
        <w:rPr>
          <w:rFonts w:cs="Times New Roman"/>
          <w:b/>
          <w:b/>
        </w:rPr>
      </w:pPr>
      <w:r>
        <w:rPr>
          <w:rFonts w:cs="Times New Roman"/>
          <w:b/>
        </w:rPr>
        <w:t>MSF 815E Project Finance &amp; Infrastructure Investment</w:t>
      </w:r>
    </w:p>
    <w:p>
      <w:pPr>
        <w:pStyle w:val="Normal"/>
        <w:spacing w:lineRule="auto" w:line="240"/>
        <w:rPr>
          <w:rFonts w:cs="Times New Roman"/>
          <w:b/>
          <w:b/>
        </w:rPr>
      </w:pPr>
      <w:r>
        <w:rPr>
          <w:rFonts w:cs="Times New Roman"/>
          <w:b/>
        </w:rPr>
        <w:t xml:space="preserve">Course purpose </w:t>
      </w:r>
    </w:p>
    <w:p>
      <w:pPr>
        <w:pStyle w:val="Normal"/>
        <w:spacing w:lineRule="auto" w:line="240"/>
        <w:rPr/>
      </w:pPr>
      <w:r>
        <w:rPr/>
      </w:r>
    </w:p>
    <w:p>
      <w:pPr>
        <w:pStyle w:val="Normal"/>
        <w:spacing w:lineRule="auto" w:line="240"/>
        <w:rPr>
          <w:rFonts w:cs="Times New Roman"/>
          <w:b/>
          <w:b/>
        </w:rPr>
      </w:pPr>
      <w:r>
        <w:rPr>
          <w:rFonts w:cs="Times New Roman"/>
          <w:b/>
        </w:rPr>
        <w:t xml:space="preserve">Course Content </w:t>
      </w:r>
    </w:p>
    <w:p>
      <w:pPr>
        <w:pStyle w:val="Normal"/>
        <w:spacing w:lineRule="auto" w:line="240"/>
        <w:rPr>
          <w:rFonts w:cs="Times New Roman"/>
          <w:b/>
          <w:b/>
        </w:rPr>
      </w:pPr>
      <w:r>
        <w:rPr>
          <w:rFonts w:cs="Times New Roman"/>
          <w:b/>
        </w:rPr>
      </w:r>
    </w:p>
    <w:p>
      <w:pPr>
        <w:pStyle w:val="Normal"/>
        <w:spacing w:lineRule="auto" w:line="240"/>
        <w:rPr>
          <w:rFonts w:cs="Times New Roman"/>
          <w:b/>
          <w:b/>
        </w:rPr>
      </w:pPr>
      <w:r>
        <w:rPr>
          <w:rFonts w:cs="Times New Roman"/>
          <w:b/>
        </w:rPr>
        <w:t>Course Texts</w:t>
      </w:r>
    </w:p>
    <w:p>
      <w:pPr>
        <w:pStyle w:val="Normal"/>
        <w:rPr>
          <w:rFonts w:cs="Times New Roman"/>
        </w:rPr>
      </w:pPr>
      <w:r>
        <w:rPr>
          <w:rFonts w:cs="Times New Roman"/>
        </w:rPr>
      </w:r>
    </w:p>
    <w:p>
      <w:pPr>
        <w:pStyle w:val="Normal"/>
        <w:rPr>
          <w:rFonts w:cs="Times New Roman"/>
          <w:b/>
          <w:b/>
        </w:rPr>
      </w:pPr>
      <w:r>
        <w:rPr>
          <w:rFonts w:cs="Times New Roman"/>
          <w:b/>
        </w:rPr>
        <w:t>MSF 816E Money Laundering: Law and Investigations</w:t>
      </w:r>
    </w:p>
    <w:p>
      <w:pPr>
        <w:pStyle w:val="Normal"/>
        <w:rPr>
          <w:b/>
          <w:b/>
        </w:rPr>
      </w:pPr>
      <w:r>
        <w:rPr>
          <w:rFonts w:cs="Times New Roman"/>
          <w:b/>
        </w:rPr>
        <w:t>MSF 817 Thesis</w:t>
      </w:r>
    </w:p>
    <w:p>
      <w:pPr>
        <w:pStyle w:val="Normal"/>
        <w:rPr/>
      </w:pPr>
      <w:r>
        <w:rPr/>
      </w:r>
    </w:p>
    <w:sectPr>
      <w:footerReference w:type="default" r:id="rId4"/>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Book Antiqua">
    <w:charset w:val="01"/>
    <w:family w:val="roman"/>
    <w:pitch w:val="variable"/>
  </w:font>
  <w:font w:name="Cambria">
    <w:charset w:val="01"/>
    <w:family w:val="roman"/>
    <w:pitch w:val="variable"/>
  </w:font>
  <w:font w:name="Helvetica-Condensed-Bold">
    <w:charset w:val="01"/>
    <w:family w:val="roman"/>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4680"/>
        <w:tab w:val="right" w:pos="9360" w:leader="none"/>
      </w:tabs>
      <w:rPr>
        <w:rFonts w:ascii="Cambria" w:hAnsi="Cambria"/>
      </w:rPr>
    </w:pPr>
    <w:r>
      <w:rPr>
        <w:rFonts w:ascii="Cambria" w:hAnsi="Cambria"/>
      </w:rPr>
      <w:t>MASTER SCIENCE IN FINANCE CURRICULUM 2015</w:t>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w:t>
    </w:r>
    <w:r>
      <w:rPr>
        <w:rFonts w:ascii="Cambria" w:hAnsi="Cambria"/>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tabs>
        <w:tab w:val="clear" w:pos="4680"/>
        <w:tab w:val="right" w:pos="9360" w:leader="none"/>
      </w:tabs>
      <w:rPr>
        <w:rFonts w:ascii="Cambria" w:hAnsi="Cambria"/>
      </w:rPr>
    </w:pPr>
    <w:r>
      <w:rPr>
        <w:rFonts w:ascii="Cambria" w:hAnsi="Cambria"/>
      </w:rPr>
      <w:t>MASTER SCIENCE IN FINANCE CURRICULUM 2015</w:t>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12</w:t>
    </w:r>
    <w:r>
      <w:rPr>
        <w:rFont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righ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lowerRoman"/>
      <w:lvlText w:val="%1."/>
      <w:lvlJc w:val="left"/>
      <w:pPr>
        <w:tabs>
          <w:tab w:val="num" w:pos="0"/>
        </w:tabs>
        <w:ind w:left="1080" w:hanging="720"/>
      </w:pPr>
    </w:lvl>
    <w:lvl w:ilvl="1">
      <w:start w:val="1"/>
      <w:numFmt w:val="decimal"/>
      <w:lvlText w:val="%2."/>
      <w:lvlJc w:val="left"/>
      <w:pPr>
        <w:tabs>
          <w:tab w:val="num" w:pos="144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percent="11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a4e66"/>
    <w:pPr>
      <w:widowControl/>
      <w:bidi w:val="0"/>
      <w:spacing w:lineRule="auto" w:line="360" w:before="0" w:after="0"/>
      <w:jc w:val="left"/>
    </w:pPr>
    <w:rPr>
      <w:rFonts w:ascii="Times New Roman" w:hAnsi="Times New Roman" w:eastAsia="Calibri" w:cs=""/>
      <w:color w:val="000000" w:themeColor="text1"/>
      <w:kern w:val="0"/>
      <w:sz w:val="24"/>
      <w:szCs w:val="20"/>
      <w:lang w:val="en-US" w:eastAsia="ja-JP" w:bidi="ar-SA"/>
    </w:rPr>
  </w:style>
  <w:style w:type="paragraph" w:styleId="Heading2">
    <w:name w:val="Heading 2"/>
    <w:basedOn w:val="Normal"/>
    <w:next w:val="Normal"/>
    <w:link w:val="Heading2Char"/>
    <w:uiPriority w:val="9"/>
    <w:qFormat/>
    <w:rsid w:val="001a4e66"/>
    <w:pPr>
      <w:pBdr>
        <w:top w:val="single" w:sz="6" w:space="1" w:color="ED7D31"/>
        <w:left w:val="single" w:sz="48" w:space="1" w:color="ED7D31"/>
        <w:bottom w:val="single" w:sz="6" w:space="1" w:color="ED7D31"/>
        <w:right w:val="single" w:sz="6" w:space="1" w:color="ED7D31"/>
      </w:pBdr>
      <w:spacing w:before="240" w:after="80"/>
      <w:ind w:left="144" w:hanging="0"/>
      <w:jc w:val="both"/>
      <w:outlineLvl w:val="1"/>
    </w:pPr>
    <w:rPr>
      <w:b/>
      <w:color w:val="auto"/>
      <w:spacing w:val="5"/>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a4e66"/>
    <w:rPr>
      <w:rFonts w:ascii="Times New Roman" w:hAnsi="Times New Roman"/>
      <w:b/>
      <w:spacing w:val="5"/>
      <w:sz w:val="24"/>
      <w:szCs w:val="28"/>
      <w:lang w:val="en-US" w:eastAsia="ja-JP"/>
    </w:rPr>
  </w:style>
  <w:style w:type="character" w:styleId="FooterChar" w:customStyle="1">
    <w:name w:val="Footer Char"/>
    <w:basedOn w:val="DefaultParagraphFont"/>
    <w:link w:val="Footer"/>
    <w:uiPriority w:val="99"/>
    <w:qFormat/>
    <w:rsid w:val="000d093e"/>
    <w:rPr>
      <w:rFonts w:ascii="Times New Roman" w:hAnsi="Times New Roman" w:eastAsia="Times New Roman" w:cs="Times New Roman"/>
      <w:sz w:val="24"/>
      <w:szCs w:val="24"/>
      <w:lang w:eastAsia="x-none"/>
    </w:rPr>
  </w:style>
  <w:style w:type="character" w:styleId="HeaderChar" w:customStyle="1">
    <w:name w:val="Header Char"/>
    <w:basedOn w:val="DefaultParagraphFont"/>
    <w:link w:val="Header"/>
    <w:uiPriority w:val="99"/>
    <w:qFormat/>
    <w:rsid w:val="000d093e"/>
    <w:rPr>
      <w:rFonts w:ascii="Times New Roman" w:hAnsi="Times New Roman"/>
      <w:color w:val="000000" w:themeColor="text1"/>
      <w:sz w:val="24"/>
      <w:szCs w:val="20"/>
      <w:lang w:val="en-US" w:eastAsia="ja-JP"/>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ddress" w:customStyle="1">
    <w:name w:val="Address"/>
    <w:basedOn w:val="Normal"/>
    <w:uiPriority w:val="99"/>
    <w:qFormat/>
    <w:rsid w:val="001a4e66"/>
    <w:pPr>
      <w:spacing w:lineRule="auto" w:line="276"/>
    </w:pPr>
    <w:rPr>
      <w:rFonts w:ascii="Calibri" w:hAnsi="Calibri" w:eastAsia="Calibri" w:cs="Calibri"/>
      <w:color w:val="auto"/>
      <w:spacing w:val="4"/>
      <w:lang w:eastAsia="en-US"/>
    </w:rPr>
  </w:style>
  <w:style w:type="paragraph" w:styleId="Bibliography">
    <w:name w:val="Bibliography"/>
    <w:basedOn w:val="Normal"/>
    <w:next w:val="Normal"/>
    <w:uiPriority w:val="37"/>
    <w:unhideWhenUsed/>
    <w:qFormat/>
    <w:rsid w:val="00f53324"/>
    <w:pPr>
      <w:spacing w:lineRule="auto" w:line="480" w:before="0" w:after="120"/>
      <w:jc w:val="both"/>
    </w:pPr>
    <w:rPr>
      <w:rFonts w:cs="Times New Roman"/>
      <w:color w:val="auto"/>
      <w:szCs w:val="24"/>
      <w:lang w:val="en-GB" w:eastAsia="en-US"/>
    </w:rPr>
  </w:style>
  <w:style w:type="paragraph" w:styleId="NoSpacing">
    <w:name w:val="No Spacing"/>
    <w:uiPriority w:val="1"/>
    <w:qFormat/>
    <w:rsid w:val="000d093e"/>
    <w:pPr>
      <w:widowControl/>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Footer">
    <w:name w:val="Footer"/>
    <w:basedOn w:val="Normal"/>
    <w:link w:val="FooterChar"/>
    <w:uiPriority w:val="99"/>
    <w:unhideWhenUsed/>
    <w:rsid w:val="000d093e"/>
    <w:pPr>
      <w:tabs>
        <w:tab w:val="clear" w:pos="720"/>
        <w:tab w:val="center" w:pos="4680" w:leader="none"/>
        <w:tab w:val="right" w:pos="9360" w:leader="none"/>
      </w:tabs>
      <w:jc w:val="both"/>
    </w:pPr>
    <w:rPr>
      <w:rFonts w:eastAsia="Times New Roman" w:cs="Times New Roman"/>
      <w:color w:val="auto"/>
      <w:szCs w:val="24"/>
      <w:lang w:val="en-GB" w:eastAsia="x-none"/>
    </w:rPr>
  </w:style>
  <w:style w:type="paragraph" w:styleId="Header">
    <w:name w:val="Header"/>
    <w:basedOn w:val="Normal"/>
    <w:link w:val="HeaderChar"/>
    <w:uiPriority w:val="99"/>
    <w:unhideWhenUsed/>
    <w:rsid w:val="000d093e"/>
    <w:pPr>
      <w:tabs>
        <w:tab w:val="clear" w:pos="720"/>
        <w:tab w:val="center" w:pos="4513" w:leader="none"/>
        <w:tab w:val="right" w:pos="9026"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1a4e66"/>
    <w:pPr>
      <w:spacing w:after="0" w:line="240" w:lineRule="auto"/>
    </w:pPr>
    <w:rPr>
      <w:rFonts w:cstheme="minorHAnsi"/>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E026A-C849-4166-8AD5-344E74044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Application>LibreOffice/7.1.5.2$Linux_X86_64 LibreOffice_project/10$Build-2</Application>
  <AppVersion>15.0000</AppVersion>
  <Pages>17</Pages>
  <Words>2823</Words>
  <Characters>16518</Characters>
  <CharactersWithSpaces>19194</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2015-06-10T10:50:00Z</dcterms:created>
  <dc:creator>Delph</dc:creator>
  <dc:description/>
  <dc:language>en-US</dc:language>
  <cp:lastModifiedBy>Delph</cp:lastModifiedBy>
  <dcterms:modified xsi:type="dcterms:W3CDTF">2015-06-11T11:17:00Z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